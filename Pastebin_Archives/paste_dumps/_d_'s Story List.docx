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350"/>
        <w:rPr>
          <w:b w:val="1"/>
          <w:sz w:val="28"/>
          <w:szCs w:val="28"/>
        </w:rPr>
      </w:pPr>
      <w:ins w:author="Ratchetrex" w:id="0" w:date="2019-10-14T00:29:17Z">
        <w:del w:author="Anonymous" w:id="1" w:date="2019-11-28T16:27:41Z">
          <w:r w:rsidDel="00000000" w:rsidR="00000000" w:rsidRPr="00000000">
            <w:rPr>
              <w:rtl w:val="0"/>
            </w:rPr>
            <w:delText xml:space="preserve">/</w:delText>
          </w:r>
        </w:del>
      </w:ins>
      <w:r w:rsidDel="00000000" w:rsidR="00000000" w:rsidRPr="00000000">
        <w:rPr>
          <w:rtl w:val="0"/>
        </w:rPr>
      </w:r>
    </w:p>
    <w:p w:rsidR="00000000" w:rsidDel="00000000" w:rsidP="00000000" w:rsidRDefault="00000000" w:rsidRPr="00000000" w14:paraId="00000002">
      <w:pPr>
        <w:ind w:right="-1350"/>
        <w:rPr>
          <w:sz w:val="28"/>
          <w:szCs w:val="28"/>
        </w:rPr>
      </w:pPr>
      <w:r w:rsidDel="00000000" w:rsidR="00000000" w:rsidRPr="00000000">
        <w:rPr>
          <w:sz w:val="28"/>
          <w:szCs w:val="28"/>
          <w:rtl w:val="0"/>
        </w:rPr>
        <w:t xml:space="preserve">We’</w:t>
      </w:r>
      <w:ins w:author="Anonymous" w:id="2" w:date="2019-11-08T18:24:02Z">
        <w:del w:author="coffeeanon" w:id="3" w:date="2020-01-16T17:20:41Z">
          <w:r w:rsidDel="00000000" w:rsidR="00000000" w:rsidRPr="00000000">
            <w:rPr>
              <w:sz w:val="28"/>
              <w:szCs w:val="28"/>
              <w:rtl w:val="0"/>
            </w:rPr>
            <w:delText xml:space="preserve">0</w:delText>
          </w:r>
        </w:del>
      </w:ins>
      <w:r w:rsidDel="00000000" w:rsidR="00000000" w:rsidRPr="00000000">
        <w:rPr>
          <w:sz w:val="28"/>
          <w:szCs w:val="28"/>
          <w:rtl w:val="0"/>
        </w:rPr>
        <w:t xml:space="preserve">ve got a wiki now! If you have time, please help transfer the links here over to </w:t>
      </w:r>
      <w:hyperlink r:id="rId7">
        <w:r w:rsidDel="00000000" w:rsidR="00000000" w:rsidRPr="00000000">
          <w:rPr>
            <w:color w:val="1155cc"/>
            <w:sz w:val="28"/>
            <w:szCs w:val="28"/>
            <w:u w:val="single"/>
            <w:rtl w:val="0"/>
          </w:rPr>
          <w:t xml:space="preserve">https://fourleaffics.miraheze.org/wiki/Main_Page</w:t>
        </w:r>
      </w:hyperlink>
      <w:r w:rsidDel="00000000" w:rsidR="00000000" w:rsidRPr="00000000">
        <w:rPr>
          <w:sz w:val="28"/>
          <w:szCs w:val="28"/>
          <w:rtl w:val="0"/>
        </w:rPr>
        <w:t xml:space="preserve"> (No seriously, use this. It’s updated much more frequently.)</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del w:author="Anonymous" w:id="4" w:date="2020-02-01T04:04:14Z">
        <w:r w:rsidDel="00000000" w:rsidR="00000000" w:rsidRPr="00000000">
          <w:rPr>
            <w:rtl w:val="0"/>
          </w:rPr>
          <w:delText xml:space="preserve">Not </w:delText>
        </w:r>
      </w:del>
      <w:r w:rsidDel="00000000" w:rsidR="00000000" w:rsidRPr="00000000">
        <w:rPr>
          <w:rtl w:val="0"/>
        </w:rPr>
        <w:t xml:space="preserve">all of these links may be functional. If any links here seem to be dea</w:t>
      </w:r>
      <w:ins w:author="Anonymous" w:id="4" w:date="2020-02-01T04:04:14Z">
        <w:del w:author="Anonymous" w:id="5" w:date="2020-02-01T04:07:19Z">
          <w:r w:rsidDel="00000000" w:rsidR="00000000" w:rsidRPr="00000000">
            <w:rPr>
              <w:rtl w:val="0"/>
            </w:rPr>
            <w:delText xml:space="preserve">Not </w:delText>
          </w:r>
        </w:del>
      </w:ins>
      <w:r w:rsidDel="00000000" w:rsidR="00000000" w:rsidRPr="00000000">
        <w:rPr>
          <w:rtl w:val="0"/>
        </w:rPr>
        <w:t xml:space="preserve">d or if you notice there are fics missing, feel free to leave a comment so I can replace them with functioning ones if possible.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Useful Links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Collection of unfilled requests (feel free to add yours)</w:t>
        </w:r>
      </w:hyperlink>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twkr3qg8xm7z" w:id="0"/>
      <w:bookmarkEnd w:id="0"/>
      <w:r w:rsidDel="00000000" w:rsidR="00000000" w:rsidRPr="00000000">
        <w:rPr>
          <w:rtl w:val="0"/>
        </w:rPr>
        <w:t xml:space="preserve">Guides and </w:t>
      </w:r>
      <w:r w:rsidDel="00000000" w:rsidR="00000000" w:rsidRPr="00000000">
        <w:rPr>
          <w:rtl w:val="0"/>
        </w:rPr>
        <w:t xml:space="preserve">Tips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Constructive Criticism for Idiots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Monster's Guide to Writing Monsters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Smut Writing Tips for Aspiring Writefags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Writing Smut from a Female POV</w:t>
        </w:r>
      </w:hyperlink>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i w:val="1"/>
        </w:rPr>
      </w:pPr>
      <w:hyperlink r:id="rId13">
        <w:r w:rsidDel="00000000" w:rsidR="00000000" w:rsidRPr="00000000">
          <w:rPr>
            <w:color w:val="1155cc"/>
            <w:u w:val="single"/>
            <w:rtl w:val="0"/>
          </w:rPr>
          <w:t xml:space="preserve">Writing Smut for the Sexually Inexperienced</w:t>
        </w:r>
      </w:hyperlink>
      <w:r w:rsidDel="00000000" w:rsidR="00000000" w:rsidRPr="00000000">
        <w:rPr>
          <w:rtl w:val="0"/>
        </w:rPr>
        <w:t xml:space="preserve"> </w:t>
      </w:r>
      <w:r w:rsidDel="00000000" w:rsidR="00000000" w:rsidRPr="00000000">
        <w:rPr>
          <w:i w:val="1"/>
          <w:rtl w:val="0"/>
        </w:rPr>
        <w:t xml:space="preserve">Details some differ</w:t>
      </w:r>
      <w:ins w:author="Zawa Zard" w:id="6" w:date="2020-01-07T05:53:41Z">
        <w:r w:rsidDel="00000000" w:rsidR="00000000" w:rsidRPr="00000000">
          <w:rPr>
            <w:i w:val="1"/>
            <w:rtl w:val="0"/>
          </w:rPr>
          <w:t xml:space="preserve">m/m</w:t>
        </w:r>
      </w:ins>
      <w:r w:rsidDel="00000000" w:rsidR="00000000" w:rsidRPr="00000000">
        <w:rPr>
          <w:i w:val="1"/>
          <w:rtl w:val="0"/>
        </w:rPr>
        <w:t xml:space="preserve">ences between pornography and real life sex. Always subject to change and update.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Pronoun Issues vs Same Sex Couples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Request etiquette guide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How to make yourself write</w:t>
        </w:r>
      </w:hyperlink>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wfbqqyjie1cf" w:id="1"/>
      <w:bookmarkEnd w:id="1"/>
      <w:r w:rsidDel="00000000" w:rsidR="00000000" w:rsidRPr="00000000">
        <w:rPr>
          <w:rtl w:val="0"/>
        </w:rPr>
        <w:t xml:space="preserve">Artists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Bones' art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Bones' Imgur</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Cios' art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Cios' Imgur</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del w:author="Anonymous" w:id="7" w:date="2020-01-10T23:01:14Z"/>
        </w:rPr>
      </w:pPr>
      <w:hyperlink r:id="rId19">
        <w:r w:rsidDel="00000000" w:rsidR="00000000" w:rsidRPr="00000000">
          <w:rPr>
            <w:color w:val="1155cc"/>
            <w:u w:val="single"/>
            <w:rtl w:val="0"/>
          </w:rPr>
          <w:t xml:space="preserve">Cios' lewd art tumblr</w:t>
        </w:r>
      </w:hyperlink>
      <w:del w:author="Anonymous" w:id="7" w:date="2020-01-10T23:01:14Z">
        <w:r w:rsidDel="00000000" w:rsidR="00000000" w:rsidRPr="00000000">
          <w:rPr>
            <w:rtl w:val="0"/>
          </w:rPr>
        </w:r>
      </w:del>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Cuteanon's art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Cuteanon's tumblr</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1155cc"/>
            <w:u w:val="single"/>
            <w:rtl w:val="0"/>
          </w:rPr>
          <w:t xml:space="preserve">General collection</w:t>
        </w:r>
      </w:hyperlink>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1155cc"/>
            <w:u w:val="single"/>
            <w:rtl w:val="0"/>
          </w:rPr>
          <w:t xml:space="preserve">Harpy and friends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1155cc"/>
            <w:u w:val="single"/>
            <w:rtl w:val="0"/>
          </w:rPr>
          <w:t xml:space="preserve">Untitled Comic</w:t>
        </w:r>
      </w:hyperlink>
      <w:r w:rsidDel="00000000" w:rsidR="00000000" w:rsidRPr="00000000">
        <w:rPr>
          <w:rtl w:val="0"/>
        </w:rPr>
        <w:t xml:space="preserve"> </w:t>
      </w:r>
      <w:r w:rsidDel="00000000" w:rsidR="00000000" w:rsidRPr="00000000">
        <w:rPr>
          <w:i w:val="1"/>
          <w:rtl w:val="0"/>
        </w:rPr>
        <w:t xml:space="preserve">Beetle Knight/Dark Queen Tenebra, work in progress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Foxxly's art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1155cc"/>
            <w:u w:val="single"/>
            <w:rtl w:val="0"/>
          </w:rPr>
          <w:t xml:space="preserve">Foxxly's Imgur album</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Hurricanon’s art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1155cc"/>
            <w:u w:val="single"/>
            <w:rtl w:val="0"/>
          </w:rPr>
          <w:t xml:space="preserve">Hurricanon's imgur album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Inker's art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1155cc"/>
            <w:u w:val="single"/>
            <w:rtl w:val="0"/>
          </w:rPr>
          <w:t xml:space="preserve">Inker's Smut Tumblr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del w:author="Dylan Pedlar" w:id="8" w:date="2019-11-27T19:10:41Z"/>
        </w:rPr>
      </w:pPr>
      <w:r w:rsidDel="00000000" w:rsidR="00000000" w:rsidRPr="00000000">
        <w:rPr>
          <w:rtl w:val="0"/>
        </w:rPr>
        <w:t xml:space="preserve">Big album of sm</w:t>
      </w:r>
      <w:del w:author="Dylan Pedlar" w:id="8" w:date="2019-11-27T19:10:41Z">
        <w:r w:rsidDel="00000000" w:rsidR="00000000" w:rsidRPr="00000000">
          <w:rPr>
            <w:rtl w:val="0"/>
          </w:rPr>
          <w:delText xml:space="preserve">ut</w:delText>
        </w:r>
        <w:r w:rsidDel="00000000" w:rsidR="00000000" w:rsidRPr="00000000">
          <w:rPr>
            <w:rtl w:val="0"/>
          </w:rPr>
        </w:r>
      </w:del>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Keys' art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1155cc"/>
            <w:u w:val="single"/>
            <w:rtl w:val="0"/>
          </w:rPr>
          <w:t xml:space="preserve">Keys' Smut Tumblr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1155cc"/>
            <w:u w:val="single"/>
            <w:rtl w:val="0"/>
          </w:rPr>
          <w:t xml:space="preserve">Keys' Imgur</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Lewdanon gallery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Part 1</w:t>
        </w:r>
      </w:hyperlink>
      <w:r w:rsidDel="00000000" w:rsidR="00000000" w:rsidRPr="00000000">
        <w:rPr>
          <w:rtl w:val="0"/>
        </w:rPr>
        <w:t xml:space="preserve"> (warning: not updated since 2014)</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Part 2</w:t>
        </w:r>
      </w:hyperlink>
      <w:r w:rsidDel="00000000" w:rsidR="00000000" w:rsidRPr="00000000">
        <w:rPr>
          <w:rtl w:val="0"/>
        </w:rPr>
        <w:t xml:space="preserve"> (warning: not updated since 2014)</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Part 3</w:t>
        </w:r>
      </w:hyperlink>
      <w:r w:rsidDel="00000000" w:rsidR="00000000" w:rsidRPr="00000000">
        <w:rPr>
          <w:rtl w:val="0"/>
        </w:rPr>
        <w:t xml:space="preserve"> (warning: not updated since 2014)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Lewdanon's uncensored art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32">
        <w:r w:rsidDel="00000000" w:rsidR="00000000" w:rsidRPr="00000000">
          <w:rPr>
            <w:i w:val="1"/>
            <w:color w:val="1155cc"/>
            <w:u w:val="single"/>
            <w:rtl w:val="0"/>
          </w:rPr>
          <w:t xml:space="preserve">LelithxEldar slave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33">
        <w:r w:rsidDel="00000000" w:rsidR="00000000" w:rsidRPr="00000000">
          <w:rPr>
            <w:i w:val="1"/>
            <w:color w:val="1155cc"/>
            <w:u w:val="single"/>
            <w:rtl w:val="0"/>
          </w:rPr>
          <w:t xml:space="preserve">Lictor-Chan</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4">
        <w:r w:rsidDel="00000000" w:rsidR="00000000" w:rsidRPr="00000000">
          <w:rPr>
            <w:color w:val="1155cc"/>
            <w:u w:val="single"/>
            <w:rtl w:val="0"/>
          </w:rPr>
          <w:t xml:space="preserve">Harlequin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5">
        <w:r w:rsidDel="00000000" w:rsidR="00000000" w:rsidRPr="00000000">
          <w:rPr>
            <w:color w:val="1155cc"/>
            <w:u w:val="single"/>
            <w:rtl w:val="0"/>
          </w:rPr>
          <w:t xml:space="preserve">SoBxAdMech</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6">
        <w:r w:rsidDel="00000000" w:rsidR="00000000" w:rsidRPr="00000000">
          <w:rPr>
            <w:color w:val="1155cc"/>
            <w:u w:val="single"/>
            <w:rtl w:val="0"/>
          </w:rPr>
          <w:t xml:space="preserve">Krieger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7">
        <w:r w:rsidDel="00000000" w:rsidR="00000000" w:rsidRPr="00000000">
          <w:rPr>
            <w:color w:val="1155cc"/>
            <w:u w:val="single"/>
            <w:rtl w:val="0"/>
          </w:rPr>
          <w:t xml:space="preserve">Macha anal sex #1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8">
        <w:r w:rsidDel="00000000" w:rsidR="00000000" w:rsidRPr="00000000">
          <w:rPr>
            <w:color w:val="1155cc"/>
            <w:u w:val="single"/>
            <w:rtl w:val="0"/>
          </w:rPr>
          <w:t xml:space="preserve">Macha anal sex #2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9">
        <w:r w:rsidDel="00000000" w:rsidR="00000000" w:rsidRPr="00000000">
          <w:rPr>
            <w:color w:val="1155cc"/>
            <w:u w:val="single"/>
            <w:rtl w:val="0"/>
          </w:rPr>
          <w:t xml:space="preserve">SoB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0">
        <w:r w:rsidDel="00000000" w:rsidR="00000000" w:rsidRPr="00000000">
          <w:rPr>
            <w:color w:val="1155cc"/>
            <w:u w:val="single"/>
            <w:rtl w:val="0"/>
          </w:rPr>
          <w:t xml:space="preserve">SylandrixYriel, anal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1">
        <w:r w:rsidDel="00000000" w:rsidR="00000000" w:rsidRPr="00000000">
          <w:rPr>
            <w:color w:val="1155cc"/>
            <w:u w:val="single"/>
            <w:rtl w:val="0"/>
          </w:rPr>
          <w:t xml:space="preserve">Tau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2">
        <w:r w:rsidDel="00000000" w:rsidR="00000000" w:rsidRPr="00000000">
          <w:rPr>
            <w:color w:val="1155cc"/>
            <w:u w:val="single"/>
            <w:rtl w:val="0"/>
          </w:rPr>
          <w:t xml:space="preserve">Macha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3">
        <w:r w:rsidDel="00000000" w:rsidR="00000000" w:rsidRPr="00000000">
          <w:rPr>
            <w:color w:val="1155cc"/>
            <w:u w:val="single"/>
            <w:rtl w:val="0"/>
          </w:rPr>
          <w:t xml:space="preserve">pregnant Taldeer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4">
        <w:r w:rsidDel="00000000" w:rsidR="00000000" w:rsidRPr="00000000">
          <w:rPr>
            <w:color w:val="1155cc"/>
            <w:u w:val="single"/>
            <w:rtl w:val="0"/>
          </w:rPr>
          <w:t xml:space="preserve">Archeoptryx harpies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5">
        <w:r w:rsidDel="00000000" w:rsidR="00000000" w:rsidRPr="00000000">
          <w:rPr>
            <w:color w:val="1155cc"/>
            <w:u w:val="single"/>
            <w:rtl w:val="0"/>
          </w:rPr>
          <w:t xml:space="preserve">Sylandri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6">
        <w:r w:rsidDel="00000000" w:rsidR="00000000" w:rsidRPr="00000000">
          <w:rPr>
            <w:color w:val="1155cc"/>
            <w:u w:val="single"/>
            <w:rtl w:val="0"/>
          </w:rPr>
          <w:t xml:space="preserve">Techpriestess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7">
        <w:r w:rsidDel="00000000" w:rsidR="00000000" w:rsidRPr="00000000">
          <w:rPr>
            <w:color w:val="1155cc"/>
            <w:u w:val="single"/>
            <w:rtl w:val="0"/>
          </w:rPr>
          <w:t xml:space="preserve">Rule 63 Lorgar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8">
        <w:r w:rsidDel="00000000" w:rsidR="00000000" w:rsidRPr="00000000">
          <w:rPr>
            <w:color w:val="1155cc"/>
            <w:u w:val="single"/>
            <w:rtl w:val="0"/>
          </w:rPr>
          <w:t xml:space="preserve">Taldeer blowjob, animated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9">
        <w:r w:rsidDel="00000000" w:rsidR="00000000" w:rsidRPr="00000000">
          <w:rPr>
            <w:color w:val="1155cc"/>
            <w:u w:val="single"/>
            <w:rtl w:val="0"/>
          </w:rPr>
          <w:t xml:space="preserve">YrielxDuke Sliscus, gay, anal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0">
        <w:r w:rsidDel="00000000" w:rsidR="00000000" w:rsidRPr="00000000">
          <w:rPr>
            <w:color w:val="1155cc"/>
            <w:u w:val="single"/>
            <w:rtl w:val="0"/>
          </w:rPr>
          <w:t xml:space="preserve">barbarian elf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1">
        <w:r w:rsidDel="00000000" w:rsidR="00000000" w:rsidRPr="00000000">
          <w:rPr>
            <w:color w:val="1155cc"/>
            <w:u w:val="single"/>
            <w:rtl w:val="0"/>
          </w:rPr>
          <w:t xml:space="preserve">dwarfxfairy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2">
        <w:r w:rsidDel="00000000" w:rsidR="00000000" w:rsidRPr="00000000">
          <w:rPr>
            <w:color w:val="1155cc"/>
            <w:u w:val="single"/>
            <w:rtl w:val="0"/>
          </w:rPr>
          <w:t xml:space="preserve">Kayleth</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3">
        <w:r w:rsidDel="00000000" w:rsidR="00000000" w:rsidRPr="00000000">
          <w:rPr>
            <w:color w:val="1155cc"/>
            <w:u w:val="single"/>
            <w:rtl w:val="0"/>
          </w:rPr>
          <w:t xml:space="preserve">fire elemental x water elemental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4">
        <w:r w:rsidDel="00000000" w:rsidR="00000000" w:rsidRPr="00000000">
          <w:rPr>
            <w:color w:val="1155cc"/>
            <w:u w:val="single"/>
            <w:rtl w:val="0"/>
          </w:rPr>
          <w:t xml:space="preserve">Vostryan Firstborn</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5">
        <w:r w:rsidDel="00000000" w:rsidR="00000000" w:rsidRPr="00000000">
          <w:rPr>
            <w:color w:val="1155cc"/>
            <w:u w:val="single"/>
            <w:rtl w:val="0"/>
          </w:rPr>
          <w:t xml:space="preserve">Lelithxhuman slave</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Peekaf's art</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Peekaf's imgur</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Peekaf's Lewd Tumblr</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Protein's art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i w:val="1"/>
          <w:sz w:val="16"/>
          <w:szCs w:val="16"/>
        </w:rPr>
      </w:pPr>
      <w:hyperlink r:id="rId58">
        <w:r w:rsidDel="00000000" w:rsidR="00000000" w:rsidRPr="00000000">
          <w:rPr>
            <w:color w:val="1155cc"/>
            <w:u w:val="single"/>
            <w:rtl w:val="0"/>
          </w:rPr>
          <w:t xml:space="preserve">http://protle.tumblr.com/</w:t>
        </w:r>
      </w:hyperlink>
      <w:r w:rsidDel="00000000" w:rsidR="00000000" w:rsidRPr="00000000">
        <w:rPr>
          <w:rtl w:val="0"/>
        </w:rPr>
        <w:t xml:space="preserve"> </w:t>
      </w:r>
      <w:r w:rsidDel="00000000" w:rsidR="00000000" w:rsidRPr="00000000">
        <w:rPr>
          <w:rtl w:val="0"/>
        </w:rPr>
        <w:t xml:space="preserve">Protein's tumblr</w:t>
        <w:br w:type="textWrapping"/>
      </w:r>
      <w:r w:rsidDel="00000000" w:rsidR="00000000" w:rsidRPr="00000000">
        <w:rPr>
          <w:i w:val="1"/>
          <w:sz w:val="16"/>
          <w:szCs w:val="16"/>
          <w:rtl w:val="0"/>
        </w:rPr>
        <w:t xml:space="preserve">(imgur gallery was mostly reported :V)</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SciFiWriteFag's uncensored art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Scifi's Imgur</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Skavanon's art</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http://imgur.com/a/fQC6O</w:t>
        </w:r>
      </w:hyperlink>
      <w:r w:rsidDel="00000000" w:rsidR="00000000" w:rsidRPr="00000000">
        <w:rPr>
          <w:rtl w:val="0"/>
        </w:rPr>
        <w:t xml:space="preserve"> Skavanon's imgur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Sleight's art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1">
        <w:r w:rsidDel="00000000" w:rsidR="00000000" w:rsidRPr="00000000">
          <w:rPr>
            <w:color w:val="1155cc"/>
            <w:u w:val="single"/>
            <w:rtl w:val="0"/>
          </w:rPr>
          <w:t xml:space="preserve">http://i.imgur.com/7RheI9l.jpg</w:t>
        </w:r>
      </w:hyperlink>
      <w:r w:rsidDel="00000000" w:rsidR="00000000" w:rsidRPr="00000000">
        <w:rPr>
          <w:rtl w:val="0"/>
        </w:rPr>
        <w:t xml:space="preserve"> "Macha"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2">
        <w:r w:rsidDel="00000000" w:rsidR="00000000" w:rsidRPr="00000000">
          <w:rPr>
            <w:color w:val="1155cc"/>
            <w:u w:val="single"/>
            <w:rtl w:val="0"/>
          </w:rPr>
          <w:t xml:space="preserve">http://i.imgur.com/CM8YM5H.jpg</w:t>
        </w:r>
      </w:hyperlink>
      <w:r w:rsidDel="00000000" w:rsidR="00000000" w:rsidRPr="00000000">
        <w:rPr>
          <w:rtl w:val="0"/>
        </w:rPr>
        <w:t xml:space="preserve"> "snektits"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3">
        <w:r w:rsidDel="00000000" w:rsidR="00000000" w:rsidRPr="00000000">
          <w:rPr>
            <w:color w:val="1155cc"/>
            <w:u w:val="single"/>
            <w:rtl w:val="0"/>
          </w:rPr>
          <w:t xml:space="preserve">http://i.imgur.com/nxkl6SN.jpg</w:t>
        </w:r>
      </w:hyperlink>
      <w:r w:rsidDel="00000000" w:rsidR="00000000" w:rsidRPr="00000000">
        <w:rPr>
          <w:rtl w:val="0"/>
        </w:rPr>
        <w:t xml:space="preserve"> "lesdom commissar"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4">
        <w:r w:rsidDel="00000000" w:rsidR="00000000" w:rsidRPr="00000000">
          <w:rPr>
            <w:color w:val="1155cc"/>
            <w:u w:val="single"/>
            <w:rtl w:val="0"/>
          </w:rPr>
          <w:t xml:space="preserve">http://i.imgur.com/WTS6uxl.jpg</w:t>
        </w:r>
      </w:hyperlink>
      <w:r w:rsidDel="00000000" w:rsidR="00000000" w:rsidRPr="00000000">
        <w:rPr>
          <w:rtl w:val="0"/>
        </w:rPr>
        <w:t xml:space="preserve"> "genestealer hybrid x Slaaneshi cultist"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http://i.imgur.com/0YhmCwl.jpg</w:t>
      </w:r>
      <w:r w:rsidDel="00000000" w:rsidR="00000000" w:rsidRPr="00000000">
        <w:rPr>
          <w:rtl w:val="0"/>
        </w:rPr>
        <w:t xml:space="preserve"> "space marine x eldar (m)"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5">
        <w:r w:rsidDel="00000000" w:rsidR="00000000" w:rsidRPr="00000000">
          <w:rPr>
            <w:color w:val="1155cc"/>
            <w:u w:val="single"/>
            <w:rtl w:val="0"/>
          </w:rPr>
          <w:t xml:space="preserve">http://i.imgur.com/WbStiVA.jpg</w:t>
        </w:r>
      </w:hyperlink>
      <w:r w:rsidDel="00000000" w:rsidR="00000000" w:rsidRPr="00000000">
        <w:rPr>
          <w:rtl w:val="0"/>
        </w:rPr>
        <w:t xml:space="preserve"> "genestealer x human"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*http://i.imgur.com/H6QL4r8.jpg "mandrake x eldar"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TrudeTude's stuff</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http://trudetude.imgur.com</w:t>
        </w:r>
      </w:hyperlink>
      <w:r w:rsidDel="00000000" w:rsidR="00000000" w:rsidRPr="00000000">
        <w:rPr>
          <w:rtl w:val="0"/>
        </w:rPr>
        <w:t xml:space="preserve"> "</w:t>
      </w:r>
      <w:r w:rsidDel="00000000" w:rsidR="00000000" w:rsidRPr="00000000">
        <w:rPr>
          <w:rtl w:val="0"/>
        </w:rPr>
        <w:t xml:space="preserve">DnD art collection"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Dramatis personae for the above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Weremole’s art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http://i.imgur.com/jjH8MVa.jpg</w:t>
        </w:r>
      </w:hyperlink>
      <w:r w:rsidDel="00000000" w:rsidR="00000000" w:rsidRPr="00000000">
        <w:rPr>
          <w:rtl w:val="0"/>
        </w:rPr>
        <w:t xml:space="preserve"> "female human waitress x male human barbarian, pin-up, comedic"</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Average Heretic===</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9">
        <w:r w:rsidDel="00000000" w:rsidR="00000000" w:rsidRPr="00000000">
          <w:rPr>
            <w:color w:val="1155cc"/>
            <w:u w:val="single"/>
            <w:rtl w:val="0"/>
          </w:rPr>
          <w:t xml:space="preserve">http://imgur.com/0LKNEvi</w:t>
        </w:r>
      </w:hyperlink>
      <w:r w:rsidDel="00000000" w:rsidR="00000000" w:rsidRPr="00000000">
        <w:rPr>
          <w:rtl w:val="0"/>
        </w:rPr>
        <w:t xml:space="preserve"> "female Sister Hospitalier x male human Imperial Guardsman"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70">
        <w:r w:rsidDel="00000000" w:rsidR="00000000" w:rsidRPr="00000000">
          <w:rPr>
            <w:color w:val="1155cc"/>
            <w:u w:val="single"/>
            <w:rtl w:val="0"/>
          </w:rPr>
          <w:t xml:space="preserve">http://imgur.com/jCYN9iq</w:t>
        </w:r>
      </w:hyperlink>
      <w:r w:rsidDel="00000000" w:rsidR="00000000" w:rsidRPr="00000000">
        <w:rPr>
          <w:rtl w:val="0"/>
        </w:rPr>
        <w:t xml:space="preserve"> "female Commissar x male Stormtrooper Astartes"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71">
        <w:r w:rsidDel="00000000" w:rsidR="00000000" w:rsidRPr="00000000">
          <w:rPr>
            <w:color w:val="1155cc"/>
            <w:u w:val="single"/>
            <w:rtl w:val="0"/>
          </w:rPr>
          <w:t xml:space="preserve">http://imgur.com/jJSWoK8</w:t>
        </w:r>
      </w:hyperlink>
      <w:r w:rsidDel="00000000" w:rsidR="00000000" w:rsidRPr="00000000">
        <w:rPr>
          <w:rtl w:val="0"/>
        </w:rPr>
        <w:t xml:space="preserve"> "female Voystrayan Guard, pin-up"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72">
        <w:r w:rsidDel="00000000" w:rsidR="00000000" w:rsidRPr="00000000">
          <w:rPr>
            <w:color w:val="1155cc"/>
            <w:u w:val="single"/>
            <w:rtl w:val="0"/>
          </w:rPr>
          <w:t xml:space="preserve">http://imgur.com/yPKiFbE</w:t>
        </w:r>
      </w:hyperlink>
      <w:r w:rsidDel="00000000" w:rsidR="00000000" w:rsidRPr="00000000">
        <w:rPr>
          <w:rtl w:val="0"/>
        </w:rPr>
        <w:t xml:space="preserve"> "female Eldar warrior, blood"F</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73">
        <w:r w:rsidDel="00000000" w:rsidR="00000000" w:rsidRPr="00000000">
          <w:rPr>
            <w:color w:val="1155cc"/>
            <w:u w:val="single"/>
            <w:rtl w:val="0"/>
          </w:rPr>
          <w:t xml:space="preserve">http://imgur.com/tfDe9fX</w:t>
        </w:r>
      </w:hyperlink>
      <w:r w:rsidDel="00000000" w:rsidR="00000000" w:rsidRPr="00000000">
        <w:rPr>
          <w:rtl w:val="0"/>
        </w:rPr>
        <w:t xml:space="preserve"> "female Imperial Ranger, pin-up"</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===ZeDarkPenguin===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74">
        <w:r w:rsidDel="00000000" w:rsidR="00000000" w:rsidRPr="00000000">
          <w:rPr>
            <w:color w:val="1155cc"/>
            <w:u w:val="single"/>
            <w:rtl w:val="0"/>
          </w:rPr>
          <w:t xml:space="preserve">http://imgur.com/a/rDCIO/all</w:t>
        </w:r>
      </w:hyperlink>
      <w:r w:rsidDel="00000000" w:rsidR="00000000" w:rsidRPr="00000000">
        <w:rPr>
          <w:rtl w:val="0"/>
        </w:rPr>
        <w:t xml:space="preserve"> Felinids x humans or monsters]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*[http://www.hentai-foundry.com/user/ZeDarkPenguin/ It's a place.]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images==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*[http://www.pixiv.net/member.php?id=3451891 Rule 63 40k characters, part 1]</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75">
        <w:r w:rsidDel="00000000" w:rsidR="00000000" w:rsidRPr="00000000">
          <w:rPr>
            <w:color w:val="1155cc"/>
            <w:u w:val="single"/>
            <w:rtl w:val="0"/>
          </w:rPr>
          <w:t xml:space="preserve">http://darogscompany.blogspot.com/2013/11/titshammer-40-000.html</w:t>
        </w:r>
      </w:hyperlink>
      <w:r w:rsidDel="00000000" w:rsidR="00000000" w:rsidRPr="00000000">
        <w:rPr>
          <w:rtl w:val="0"/>
        </w:rPr>
        <w:t xml:space="preserve"> Rule 63 40k characters, part 2]</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76">
        <w:r w:rsidDel="00000000" w:rsidR="00000000" w:rsidRPr="00000000">
          <w:rPr>
            <w:color w:val="1155cc"/>
            <w:u w:val="single"/>
            <w:rtl w:val="0"/>
          </w:rPr>
          <w:t xml:space="preserve">http://imgur.com/a/jWnKA</w:t>
        </w:r>
      </w:hyperlink>
      <w:r w:rsidDel="00000000" w:rsidR="00000000" w:rsidRPr="00000000">
        <w:rPr>
          <w:rtl w:val="0"/>
        </w:rPr>
        <w:t xml:space="preserve"> Miscellaneous Eldar pics]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77">
        <w:r w:rsidDel="00000000" w:rsidR="00000000" w:rsidRPr="00000000">
          <w:rPr>
            <w:color w:val="1155cc"/>
            <w:u w:val="single"/>
            <w:rtl w:val="0"/>
          </w:rPr>
          <w:t xml:space="preserve">http://imgur.com/PTV7bFN</w:t>
        </w:r>
      </w:hyperlink>
      <w:r w:rsidDel="00000000" w:rsidR="00000000" w:rsidRPr="00000000">
        <w:rPr>
          <w:rtl w:val="0"/>
        </w:rPr>
        <w:t xml:space="preserve"> Macha+Taldeer double blowjob]</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rPr/>
      </w:pPr>
      <w:bookmarkStart w:colFirst="0" w:colLast="0" w:name="_fpoopv7uvvnv" w:id="2"/>
      <w:bookmarkEnd w:id="2"/>
      <w:r w:rsidDel="00000000" w:rsidR="00000000" w:rsidRPr="00000000">
        <w:rPr>
          <w:rtl w:val="0"/>
        </w:rPr>
        <w:t xml:space="preserve">Reviews by Not Another Shitposter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http://pastebin.com/u/NotAnotherShitposter</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rPr/>
      </w:pPr>
      <w:bookmarkStart w:colFirst="0" w:colLast="0" w:name="_96sec8ar5hzc" w:id="3"/>
      <w:bookmarkEnd w:id="3"/>
      <w:r w:rsidDel="00000000" w:rsidR="00000000" w:rsidRPr="00000000">
        <w:rPr>
          <w:rtl w:val="0"/>
        </w:rPr>
        <w:t xml:space="preserve">Smut-Offs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Smut-Off, multiple writers all fill the same prompt, with each writer coming up with his/her own take on the prompt in question. As long as the end result remains faithful to the basic premise of the prompt, the writers are free to elaborate on it however they like.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pPr>
      <w:bookmarkStart w:colFirst="0" w:colLast="0" w:name="_czmi9r591ho9" w:id="4"/>
      <w:bookmarkEnd w:id="4"/>
      <w:r w:rsidDel="00000000" w:rsidR="00000000" w:rsidRPr="00000000">
        <w:rPr>
          <w:rtl w:val="0"/>
        </w:rPr>
        <w:t xml:space="preserve">The First Smut-Off</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i w:val="1"/>
          <w:sz w:val="24"/>
          <w:szCs w:val="24"/>
          <w:rtl w:val="0"/>
        </w:rPr>
        <w:t xml:space="preserve">Theme: Wild MagexLoli!Transformed! Red Dragon</w:t>
      </w:r>
      <w:r w:rsidDel="00000000" w:rsidR="00000000" w:rsidRPr="00000000">
        <w:rP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For The Weak</w:t>
        </w:r>
      </w:hyperlink>
      <w:r w:rsidDel="00000000" w:rsidR="00000000" w:rsidRPr="00000000">
        <w:rPr>
          <w:rtl w:val="0"/>
        </w:rPr>
        <w:t xml:space="preserve"> "Beginner's </w:t>
      </w:r>
      <w:r w:rsidDel="00000000" w:rsidR="00000000" w:rsidRPr="00000000">
        <w:rPr>
          <w:rtl w:val="0"/>
        </w:rPr>
        <w:t xml:space="preserve">entry</w:t>
      </w:r>
      <w:r w:rsidDel="00000000" w:rsidR="00000000" w:rsidRPr="00000000">
        <w:rP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Dragon and Mage</w:t>
        </w:r>
      </w:hyperlink>
      <w:r w:rsidDel="00000000" w:rsidR="00000000" w:rsidRPr="00000000">
        <w:rPr>
          <w:rtl w:val="0"/>
        </w:rPr>
        <w:t xml:space="preserve"> "Mask's entry"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Dragon Girl Challenge</w:t>
        </w:r>
      </w:hyperlink>
      <w:r w:rsidDel="00000000" w:rsidR="00000000" w:rsidRPr="00000000">
        <w:rPr>
          <w:rtl w:val="0"/>
        </w:rPr>
        <w:t xml:space="preserve"> "FUBOT's entry"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pPr>
      <w:bookmarkStart w:colFirst="0" w:colLast="0" w:name="_hcnoi4t4v1qf" w:id="5"/>
      <w:bookmarkEnd w:id="5"/>
      <w:r w:rsidDel="00000000" w:rsidR="00000000" w:rsidRPr="00000000">
        <w:rPr>
          <w:rtl w:val="0"/>
        </w:rPr>
        <w:t xml:space="preserve">The Second Smut-Off`</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Theme: A 1000 word story that begins with 'Sometimes, the world made more sense seen through the bottom of a glass'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*[http://pastebin.com/eBKTnmiU How I became an Insect Shaman] "by Francisco_de_Stiges" "Shadowrun, MagicianxMantis Spirit, Astral Sex, Corruption"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*[http://vocaroo.com/i/s1kla51Qv1CQ Voiced by Ami]</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Untitled</w:t>
        </w:r>
      </w:hyperlink>
      <w:r w:rsidDel="00000000" w:rsidR="00000000" w:rsidRPr="00000000">
        <w:rPr>
          <w:rtl w:val="0"/>
        </w:rPr>
        <w:t xml:space="preserve"> by Monster  "halfling, oral, threesome, mmf"</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Untitled</w:t>
        </w:r>
      </w:hyperlink>
      <w:r w:rsidDel="00000000" w:rsidR="00000000" w:rsidRPr="00000000">
        <w:rPr>
          <w:rtl w:val="0"/>
        </w:rPr>
        <w:t xml:space="preserve"> by Mask "male harpyxhuman woman"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The Best Ingredient</w:t>
        </w:r>
      </w:hyperlink>
      <w:r w:rsidDel="00000000" w:rsidR="00000000" w:rsidRPr="00000000">
        <w:rPr>
          <w:rtl w:val="0"/>
        </w:rPr>
        <w:t xml:space="preserve"> by ChaosBeetle "Manticore, tailjob, public, monster girl, sweet as sap"</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Interspecies Diplomacy</w:t>
        </w:r>
      </w:hyperlink>
      <w:r w:rsidDel="00000000" w:rsidR="00000000" w:rsidRPr="00000000">
        <w:rPr>
          <w:rtl w:val="0"/>
        </w:rPr>
        <w:t xml:space="preserve"> by Deathleaper's Fangirl "male </w:t>
      </w:r>
      <w:del w:author="damion Dylan" w:id="9" w:date="2020-02-21T19:15:23Z">
        <w:r w:rsidDel="00000000" w:rsidR="00000000" w:rsidRPr="00000000">
          <w:rPr>
            <w:rtl w:val="0"/>
          </w:rPr>
          <w:delText xml:space="preserve">Eldar</w:delText>
        </w:r>
      </w:del>
      <w:r w:rsidDel="00000000" w:rsidR="00000000" w:rsidRPr="00000000">
        <w:rPr>
          <w:rtl w:val="0"/>
        </w:rPr>
        <w:t xml:space="preserve">xfemale Inquisitor"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Small Medium at Large</w:t>
        </w:r>
      </w:hyperlink>
      <w:r w:rsidDel="00000000" w:rsidR="00000000" w:rsidRPr="00000000">
        <w:rPr>
          <w:rtl w:val="0"/>
        </w:rPr>
        <w:t xml:space="preserve"> by Smutomancer "40k, f ratling x m human, light femdom"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Deceptive Appearance</w:t>
        </w:r>
      </w:hyperlink>
      <w:r w:rsidDel="00000000" w:rsidR="00000000" w:rsidRPr="00000000">
        <w:rPr>
          <w:rtl w:val="0"/>
        </w:rPr>
        <w:t xml:space="preserve"> by Belgianon "yuri"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The Veteran's Holiday</w:t>
        </w:r>
      </w:hyperlink>
      <w:r w:rsidDel="00000000" w:rsidR="00000000" w:rsidRPr="00000000">
        <w:rPr>
          <w:color w:val="1155cc"/>
          <w:u w:val="single"/>
          <w:rtl w:val="0"/>
        </w:rPr>
        <w:t xml:space="preserve"> </w:t>
      </w:r>
      <w:r w:rsidDel="00000000" w:rsidR="00000000" w:rsidRPr="00000000">
        <w:rPr>
          <w:rtl w:val="0"/>
        </w:rPr>
        <w:t xml:space="preserve">by JustAnotherWritefag "no smut"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89">
        <w:r w:rsidDel="00000000" w:rsidR="00000000" w:rsidRPr="00000000">
          <w:rPr>
            <w:color w:val="1155cc"/>
            <w:u w:val="single"/>
            <w:rtl w:val="0"/>
          </w:rPr>
          <w:t xml:space="preserve">Making Sense of Elven Maidens</w:t>
        </w:r>
      </w:hyperlink>
      <w:r w:rsidDel="00000000" w:rsidR="00000000" w:rsidRPr="00000000">
        <w:rPr>
          <w:rtl w:val="0"/>
        </w:rPr>
        <w:t xml:space="preserve"> </w:t>
      </w:r>
      <w:r w:rsidDel="00000000" w:rsidR="00000000" w:rsidRPr="00000000">
        <w:rPr>
          <w:rtl w:val="0"/>
        </w:rPr>
        <w:t xml:space="preserve">by VK " Man, Elf, Drinking, 1st time, Vnnnanilla, Magic, Fantasy, Audio Script"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The Tavern</w:t>
        </w:r>
      </w:hyperlink>
      <w:r w:rsidDel="00000000" w:rsidR="00000000" w:rsidRPr="00000000">
        <w:rPr>
          <w:rtl w:val="0"/>
        </w:rPr>
        <w:t xml:space="preserve"> by Beginner "orcsxelf, halfingxmen, centaurxwomen, humor"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rPr/>
      </w:pPr>
      <w:bookmarkStart w:colFirst="0" w:colLast="0" w:name="_929k1ks1p938" w:id="6"/>
      <w:bookmarkEnd w:id="6"/>
      <w:r w:rsidDel="00000000" w:rsidR="00000000" w:rsidRPr="00000000">
        <w:rPr>
          <w:rtl w:val="0"/>
        </w:rPr>
        <w:t xml:space="preserve">Collaborative Projects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Littlest Nymph- A multi-author smut series===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91">
        <w:r w:rsidDel="00000000" w:rsidR="00000000" w:rsidRPr="00000000">
          <w:rPr>
            <w:color w:val="1155cc"/>
            <w:u w:val="single"/>
            <w:rtl w:val="0"/>
          </w:rPr>
          <w:t xml:space="preserve">http://pastebin.com/MFTN2jhC</w:t>
        </w:r>
      </w:hyperlink>
      <w:r w:rsidDel="00000000" w:rsidR="00000000" w:rsidRPr="00000000">
        <w:rPr>
          <w:rtl w:val="0"/>
        </w:rPr>
        <w:t xml:space="preserve"> The Sultry Swamp] "by Francisco_De_Stiges" "humanxnymph, nymphxnaiads, vanilla, lesbians, threesome"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92">
        <w:r w:rsidDel="00000000" w:rsidR="00000000" w:rsidRPr="00000000">
          <w:rPr>
            <w:color w:val="1155cc"/>
            <w:u w:val="single"/>
            <w:rtl w:val="0"/>
          </w:rPr>
          <w:t xml:space="preserve">http://pastebin.com/hcW9bZX9]*</w:t>
        </w:r>
      </w:hyperlink>
      <w:r w:rsidDel="00000000" w:rsidR="00000000" w:rsidRPr="00000000">
        <w:rPr>
          <w:rtl w:val="0"/>
        </w:rPr>
        <w:t xml:space="preserve"> </w:t>
      </w:r>
      <w:r w:rsidDel="00000000" w:rsidR="00000000" w:rsidRPr="00000000">
        <w:rPr>
          <w:rtl w:val="0"/>
        </w:rPr>
        <w:t xml:space="preserve"> Keeping Warm (Script)] "by Smutomancer" "oral: female/male, vaginal, creampie"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**Voiced version (by Honeybun): </w:t>
      </w:r>
      <w:hyperlink r:id="rId93">
        <w:r w:rsidDel="00000000" w:rsidR="00000000" w:rsidRPr="00000000">
          <w:rPr>
            <w:color w:val="1155cc"/>
            <w:u w:val="single"/>
            <w:rtl w:val="0"/>
          </w:rPr>
          <w:t xml:space="preserve">http://vocaroo.com/i/s0ku7zLcubDh</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**Voiced version (by SS): </w:t>
      </w:r>
      <w:hyperlink r:id="rId94">
        <w:r w:rsidDel="00000000" w:rsidR="00000000" w:rsidRPr="00000000">
          <w:rPr>
            <w:color w:val="1155cc"/>
            <w:u w:val="single"/>
            <w:rtl w:val="0"/>
          </w:rPr>
          <w:t xml:space="preserve">http://chirb.it/19KIPx</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95">
        <w:r w:rsidDel="00000000" w:rsidR="00000000" w:rsidRPr="00000000">
          <w:rPr>
            <w:color w:val="1155cc"/>
            <w:u w:val="single"/>
            <w:rtl w:val="0"/>
          </w:rPr>
          <w:t xml:space="preserve">http://pastebin.com/3V6b9pRs</w:t>
        </w:r>
      </w:hyperlink>
      <w:r w:rsidDel="00000000" w:rsidR="00000000" w:rsidRPr="00000000">
        <w:rPr>
          <w:rtl w:val="0"/>
        </w:rPr>
        <w:t xml:space="preserve"> Father, I Found A Woman In The Snow]"by FUBOT" "NymphXhuman, Oral:male, oral:female, vanilla, cock-worship"</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96">
        <w:r w:rsidDel="00000000" w:rsidR="00000000" w:rsidRPr="00000000">
          <w:rPr>
            <w:color w:val="1155cc"/>
            <w:u w:val="single"/>
            <w:rtl w:val="0"/>
          </w:rPr>
          <w:t xml:space="preserve">http://pastebin.com/u9QyVfQy</w:t>
        </w:r>
      </w:hyperlink>
      <w:r w:rsidDel="00000000" w:rsidR="00000000" w:rsidRPr="00000000">
        <w:rPr>
          <w:rtl w:val="0"/>
        </w:rPr>
        <w:t xml:space="preserve"> The Nymph and I, Part 1] "by Smutfag Alpha" "humanxnymph, vaginal]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97">
        <w:r w:rsidDel="00000000" w:rsidR="00000000" w:rsidRPr="00000000">
          <w:rPr>
            <w:color w:val="1155cc"/>
            <w:u w:val="single"/>
            <w:rtl w:val="0"/>
          </w:rPr>
          <w:t xml:space="preserve">http://pastebin.com/ag0zWvb5</w:t>
        </w:r>
      </w:hyperlink>
      <w:r w:rsidDel="00000000" w:rsidR="00000000" w:rsidRPr="00000000">
        <w:rPr>
          <w:rtl w:val="0"/>
        </w:rPr>
        <w:t xml:space="preserve"> The Forest Queen (script)] "by Francisco_De_Stiges" "orgy"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**Voiced version (by Blush): http://chirb.it/LdHC1e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98">
        <w:r w:rsidDel="00000000" w:rsidR="00000000" w:rsidRPr="00000000">
          <w:rPr>
            <w:color w:val="1155cc"/>
            <w:u w:val="single"/>
            <w:rtl w:val="0"/>
          </w:rPr>
          <w:t xml:space="preserve">http://pastebin.com/JrfXin9b</w:t>
        </w:r>
      </w:hyperlink>
      <w:r w:rsidDel="00000000" w:rsidR="00000000" w:rsidRPr="00000000">
        <w:rPr>
          <w:rtl w:val="0"/>
        </w:rPr>
        <w:t xml:space="preserve"> The Raunchy River] "by Francisco_De_Stiges" "Script, Lesbians, FFF, Fantasy"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**Voiced version (by SS): </w:t>
      </w:r>
      <w:hyperlink r:id="rId99">
        <w:r w:rsidDel="00000000" w:rsidR="00000000" w:rsidRPr="00000000">
          <w:rPr>
            <w:color w:val="1155cc"/>
            <w:u w:val="single"/>
            <w:rtl w:val="0"/>
          </w:rPr>
          <w:t xml:space="preserve">http://chirb.it/8r6H0k</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*[http://pastebin.com/Vn2cK7cu The Littlest Nymph: The Beautiful Birthday] "by Francisco_De_Stiges" "NymphxWater Elemental, funny, consensual sex in the missionary position"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00">
        <w:r w:rsidDel="00000000" w:rsidR="00000000" w:rsidRPr="00000000">
          <w:rPr>
            <w:color w:val="1155cc"/>
            <w:u w:val="single"/>
            <w:rtl w:val="0"/>
          </w:rPr>
          <w:t xml:space="preserve">http://pastebin.com/hP3mxiLP</w:t>
        </w:r>
      </w:hyperlink>
      <w:r w:rsidDel="00000000" w:rsidR="00000000" w:rsidRPr="00000000">
        <w:rPr>
          <w:rtl w:val="0"/>
        </w:rPr>
        <w:t xml:space="preserve"> The Littlest Nymph: Carnival of Animals]"by JustAnotherWritefag" "NymphxFoursome, transformation, furry, multiple sex-acts, anal/oral/vaginal/tribadism, writer cameos"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*[http://pastebin.com/qMRSj8Ld /WST/ First Anniversary Collaborative Story] "by multiple contributors" "Nymph X Necromancer apprentice, vanilla"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01">
        <w:r w:rsidDel="00000000" w:rsidR="00000000" w:rsidRPr="00000000">
          <w:rPr>
            <w:color w:val="1155cc"/>
            <w:u w:val="single"/>
            <w:rtl w:val="0"/>
          </w:rPr>
          <w:t xml:space="preserve">http://pastebin.com/7Gxbu1Xr</w:t>
        </w:r>
      </w:hyperlink>
      <w:r w:rsidDel="00000000" w:rsidR="00000000" w:rsidRPr="00000000">
        <w:rPr>
          <w:rtl w:val="0"/>
        </w:rPr>
        <w:t xml:space="preserve"> The Third Horn] "by CB" "Littlest Nymph, nymph x minotaur x faun, somnophilia, threesome, large insertions"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ins w:author="damion Dylan" w:id="9" w:date="2020-02-21T19:15:23Z">
        <w:r w:rsidDel="00000000" w:rsidR="00000000" w:rsidRPr="00000000">
          <w:rPr>
            <w:rtl w:val="0"/>
          </w:rPr>
          <w:t xml:space="preserve">Eldar</w:t>
        </w:r>
      </w:ins>
      <w:r w:rsidDel="00000000" w:rsidR="00000000" w:rsidRPr="00000000">
        <w:rPr>
          <w:rtl w:val="0"/>
        </w:rPr>
        <w:t xml:space="preserve">http://pastebin.com/uTRp5cXf The Littlest Nymph: Just Passing Through] "by Beginner" "Littlest Nymph, nymphxhuman, loli, yuri"</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*[http://pastebin.com/XZUWXyRB Lady Fernweh of the Fernglade]] "by Anonymous" "Littlest Nymph, nymphxhuman, mature, vaginal"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*[http://pastebin.com/RTPpvrki Wanderlust] "by Smutomancer" "Littlest Nymph, Fernweh, consensual, straight, loving sex"</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===Olympic Beasts and Where to Fuck Them: An Animal-Girl/MonsterGirl Collaboration===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Guidelines:</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athletes are human women transformed into animal</w:t>
      </w:r>
      <w:r w:rsidDel="00000000" w:rsidR="00000000" w:rsidRPr="00000000">
        <w:rPr>
          <w:rtl w:val="0"/>
        </w:rPr>
        <w:t xml:space="preserve"> </w:t>
      </w:r>
      <w:r w:rsidDel="00000000" w:rsidR="00000000" w:rsidRPr="00000000">
        <w:rPr>
          <w:rtl w:val="0"/>
        </w:rPr>
        <w:t xml:space="preserve">girls, using a device similar to a tanning booth.</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reference for animal</w:t>
      </w:r>
      <w:r w:rsidDel="00000000" w:rsidR="00000000" w:rsidRPr="00000000">
        <w:rPr>
          <w:rtl w:val="0"/>
        </w:rPr>
        <w:t xml:space="preserve">-</w:t>
      </w:r>
      <w:r w:rsidDel="00000000" w:rsidR="00000000" w:rsidRPr="00000000">
        <w:rPr>
          <w:rtl w:val="0"/>
        </w:rPr>
        <w:t xml:space="preserve">girl designs is </w:t>
      </w:r>
      <w:hyperlink r:id="rId102">
        <w:r w:rsidDel="00000000" w:rsidR="00000000" w:rsidRPr="00000000">
          <w:rPr>
            <w:color w:val="1155cc"/>
            <w:u w:val="single"/>
            <w:rtl w:val="0"/>
          </w:rPr>
          <w:t xml:space="preserve">Monster Girl Encyclopedia</w:t>
        </w:r>
      </w:hyperlink>
      <w:r w:rsidDel="00000000" w:rsidR="00000000" w:rsidRPr="00000000">
        <w:rPr>
          <w:rtl w:val="0"/>
        </w:rPr>
        <w:t xml:space="preserve">.</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compete naked in all events.</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Their lovers can be fellow athletes, or anyone else of either gender (fans, press, venue staff, coaches, etc), but it should be all consensual.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03">
        <w:r w:rsidDel="00000000" w:rsidR="00000000" w:rsidRPr="00000000">
          <w:rPr>
            <w:color w:val="1155cc"/>
            <w:u w:val="single"/>
            <w:rtl w:val="0"/>
          </w:rPr>
          <w:t xml:space="preserve">Prologue: Tan Your Hide</w:t>
        </w:r>
      </w:hyperlink>
      <w:r w:rsidDel="00000000" w:rsidR="00000000" w:rsidRPr="00000000">
        <w:rPr>
          <w:rtl w:val="0"/>
        </w:rPr>
        <w:t xml:space="preserve"> - By D. animal-girls, monster-girls, athletic girls, female-on-female, fantasy, female masturbation, public nudity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04">
        <w:r w:rsidDel="00000000" w:rsidR="00000000" w:rsidRPr="00000000">
          <w:rPr>
            <w:color w:val="1155cc"/>
            <w:u w:val="single"/>
            <w:rtl w:val="0"/>
          </w:rPr>
          <w:t xml:space="preserve">Selphi's Prize</w:t>
        </w:r>
      </w:hyperlink>
      <w:r w:rsidDel="00000000" w:rsidR="00000000" w:rsidRPr="00000000">
        <w:rPr>
          <w:rtl w:val="0"/>
        </w:rPr>
        <w:t xml:space="preserve"> - By Snekguy. vanilla, romance, lamia, muscle, sweat, blowjob, kissing, biting, cloaca, large breasts, creampie.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5">
        <w:r w:rsidDel="00000000" w:rsidR="00000000" w:rsidRPr="00000000">
          <w:rPr>
            <w:color w:val="1155cc"/>
            <w:u w:val="single"/>
            <w:rtl w:val="0"/>
          </w:rPr>
          <w:t xml:space="preserve">Someone's in the Wolf</w:t>
        </w:r>
      </w:hyperlink>
      <w:r w:rsidDel="00000000" w:rsidR="00000000" w:rsidRPr="00000000">
        <w:rPr>
          <w:rtl w:val="0"/>
        </w:rPr>
        <w:t xml:space="preserve"> - By anon. Animal girls, female on futa, fur, tail-pulling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Style w:val="Heading1"/>
        <w:pBdr>
          <w:top w:space="0" w:sz="0" w:val="nil"/>
          <w:left w:space="0" w:sz="0" w:val="nil"/>
          <w:bottom w:space="0" w:sz="0" w:val="nil"/>
          <w:right w:space="0" w:sz="0" w:val="nil"/>
          <w:between w:space="0" w:sz="0" w:val="nil"/>
        </w:pBdr>
        <w:shd w:fill="auto" w:val="clear"/>
        <w:rPr/>
      </w:pPr>
      <w:bookmarkStart w:colFirst="0" w:colLast="0" w:name="_desrfq25u5ps" w:id="7"/>
      <w:bookmarkEnd w:id="7"/>
      <w:r w:rsidDel="00000000" w:rsidR="00000000" w:rsidRPr="00000000">
        <w:rPr>
          <w:rtl w:val="0"/>
        </w:rPr>
        <w:t xml:space="preserve">Writers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3Dfag's Fics</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i w:val="1"/>
        </w:rPr>
      </w:pPr>
      <w:hyperlink r:id="rId106">
        <w:r w:rsidDel="00000000" w:rsidR="00000000" w:rsidRPr="00000000">
          <w:rPr>
            <w:color w:val="1155cc"/>
            <w:u w:val="single"/>
            <w:rtl w:val="0"/>
          </w:rPr>
          <w:t xml:space="preserve">Untitled</w:t>
        </w:r>
      </w:hyperlink>
      <w:r w:rsidDel="00000000" w:rsidR="00000000" w:rsidRPr="00000000">
        <w:rPr>
          <w:rtl w:val="0"/>
        </w:rPr>
        <w:t xml:space="preserve"> </w:t>
      </w:r>
      <w:r w:rsidDel="00000000" w:rsidR="00000000" w:rsidRPr="00000000">
        <w:rPr>
          <w:i w:val="1"/>
          <w:rtl w:val="0"/>
        </w:rPr>
        <w:t xml:space="preserve">MtG, Elesh NornxWizard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i w:val="1"/>
        </w:rPr>
      </w:pPr>
      <w:hyperlink r:id="rId107">
        <w:r w:rsidDel="00000000" w:rsidR="00000000" w:rsidRPr="00000000">
          <w:rPr>
            <w:color w:val="1155cc"/>
            <w:u w:val="single"/>
            <w:rtl w:val="0"/>
          </w:rPr>
          <w:t xml:space="preserve">Tina</w:t>
        </w:r>
      </w:hyperlink>
      <w:r w:rsidDel="00000000" w:rsidR="00000000" w:rsidRPr="00000000">
        <w:rPr>
          <w:rtl w:val="0"/>
        </w:rPr>
        <w:t xml:space="preserve"> </w:t>
      </w:r>
      <w:r w:rsidDel="00000000" w:rsidR="00000000" w:rsidRPr="00000000">
        <w:rPr>
          <w:i w:val="1"/>
          <w:rtl w:val="0"/>
        </w:rPr>
        <w:t xml:space="preserve">lovingly ripped off from Princess Guard Quest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Familial Boning, Ch. 1</w:t>
        </w:r>
      </w:hyperlink>
      <w:r w:rsidDel="00000000" w:rsidR="00000000" w:rsidRPr="00000000">
        <w:rPr>
          <w:rtl w:val="0"/>
        </w:rPr>
        <w:t xml:space="preserve"> "M/F, vanilla, deepthroat, PLOT, brief cuddling"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Moth and Man, Ch.1</w:t>
        </w:r>
      </w:hyperlink>
      <w:r w:rsidDel="00000000" w:rsidR="00000000" w:rsidRPr="00000000">
        <w:rPr>
          <w:rtl w:val="0"/>
        </w:rPr>
        <w:t xml:space="preserve"> "monstergirl, adventure, hand-holding, no smut"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In the Far Future There is Only Clanging</w:t>
        </w:r>
      </w:hyperlink>
      <w:r w:rsidDel="00000000" w:rsidR="00000000" w:rsidRPr="00000000">
        <w:rPr>
          <w:rtl w:val="0"/>
        </w:rPr>
        <w:t xml:space="preserve">] "DreadnoughtxWraithlord"</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Rape of an Eldar 2: Electric Boogaloo</w:t>
        </w:r>
      </w:hyperlink>
      <w:r w:rsidDel="00000000" w:rsidR="00000000" w:rsidRPr="00000000">
        <w:rPr>
          <w:rtl w:val="0"/>
        </w:rPr>
        <w:t xml:space="preserve"> "InquisitorxHowling Banshee, rape, bondage, toys, no hole spared"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Catholic Bitch, Ch.1</w:t>
        </w:r>
      </w:hyperlink>
      <w:r w:rsidDel="00000000" w:rsidR="00000000" w:rsidRPr="00000000">
        <w:rPr>
          <w:rtl w:val="0"/>
        </w:rPr>
        <w:t xml:space="preserve"> "</w:t>
      </w:r>
      <w:r w:rsidDel="00000000" w:rsidR="00000000" w:rsidRPr="00000000">
        <w:rPr>
          <w:rtl w:val="0"/>
        </w:rPr>
        <w:t xml:space="preserve">schoolgirl, bestiality, oral"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Robutt World, Ch.1</w:t>
        </w:r>
      </w:hyperlink>
      <w:r w:rsidDel="00000000" w:rsidR="00000000" w:rsidRPr="00000000">
        <w:rPr>
          <w:rtl w:val="0"/>
        </w:rPr>
        <w:t xml:space="preserve"> "sci-fi, plot, vidya, character development*, non-smut"</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Robutt World, Ch.2</w:t>
        </w:r>
      </w:hyperlink>
      <w:r w:rsidDel="00000000" w:rsidR="00000000" w:rsidRPr="00000000">
        <w:rPr>
          <w:rtl w:val="0"/>
        </w:rPr>
        <w:t xml:space="preserve"> "sci-fi, pseudo-incest robot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 first-time, vanilla, oral, vaginal"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AlasAndorhal’s Fics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i w:val="1"/>
          <w:sz w:val="20"/>
          <w:szCs w:val="20"/>
          <w:highlight w:val="white"/>
        </w:rPr>
      </w:pPr>
      <w:hyperlink r:id="rId115">
        <w:r w:rsidDel="00000000" w:rsidR="00000000" w:rsidRPr="00000000">
          <w:rPr>
            <w:color w:val="1155cc"/>
            <w:u w:val="single"/>
            <w:rtl w:val="0"/>
          </w:rPr>
          <w:t xml:space="preserve">You Are Who You Want To Be</w:t>
        </w:r>
      </w:hyperlink>
      <w:r w:rsidDel="00000000" w:rsidR="00000000" w:rsidRPr="00000000">
        <w:rPr>
          <w:rtl w:val="0"/>
        </w:rPr>
        <w:t xml:space="preserve"> </w:t>
      </w:r>
      <w:r w:rsidDel="00000000" w:rsidR="00000000" w:rsidRPr="00000000">
        <w:rPr>
          <w:i w:val="1"/>
          <w:sz w:val="20"/>
          <w:szCs w:val="20"/>
          <w:highlight w:val="white"/>
          <w:rtl w:val="0"/>
        </w:rPr>
        <w:t xml:space="preserve">Drug Use, Mind Control, Slavery, Female Bisexuality, Cum Fetishism, Cock Worship, and a tiny bit of Pet Play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AnonK’s Fics</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http://archiveofourown.org/users/anonk</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NieR related fan fics: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i w:val="1"/>
        </w:rPr>
      </w:pPr>
      <w:r w:rsidDel="00000000" w:rsidR="00000000" w:rsidRPr="00000000">
        <w:rPr>
          <w:color w:val="1155cc"/>
          <w:u w:val="single"/>
          <w:rtl w:val="0"/>
        </w:rPr>
        <w:t xml:space="preserve">Banquet of the Witch</w:t>
      </w:r>
      <w:r w:rsidDel="00000000" w:rsidR="00000000" w:rsidRPr="00000000">
        <w:rPr>
          <w:rtl w:val="0"/>
        </w:rPr>
        <w:t xml:space="preserve"> </w:t>
      </w:r>
      <w:r w:rsidDel="00000000" w:rsidR="00000000" w:rsidRPr="00000000">
        <w:rPr>
          <w:i w:val="1"/>
          <w:rtl w:val="0"/>
        </w:rPr>
        <w:t xml:space="preserve">futa with female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i w:val="1"/>
        </w:rPr>
      </w:pPr>
      <w:r w:rsidDel="00000000" w:rsidR="00000000" w:rsidRPr="00000000">
        <w:rPr>
          <w:color w:val="1155cc"/>
          <w:u w:val="single"/>
          <w:rtl w:val="0"/>
        </w:rPr>
        <w:t xml:space="preserve">2B's another day off</w:t>
      </w:r>
      <w:r w:rsidDel="00000000" w:rsidR="00000000" w:rsidRPr="00000000">
        <w:rPr>
          <w:rtl w:val="0"/>
        </w:rPr>
        <w:t xml:space="preserve">  </w:t>
      </w:r>
      <w:r w:rsidDel="00000000" w:rsidR="00000000" w:rsidRPr="00000000">
        <w:rPr>
          <w:i w:val="1"/>
          <w:rtl w:val="0"/>
        </w:rPr>
        <w:t xml:space="preserve">yuri, sexual discovery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i w:val="1"/>
        </w:rPr>
      </w:pPr>
      <w:r w:rsidDel="00000000" w:rsidR="00000000" w:rsidRPr="00000000">
        <w:rPr>
          <w:color w:val="1155cc"/>
          <w:u w:val="single"/>
          <w:rtl w:val="0"/>
        </w:rPr>
        <w:t xml:space="preserve">I[s]aac and A[b]raham</w:t>
      </w:r>
      <w:r w:rsidDel="00000000" w:rsidR="00000000" w:rsidRPr="00000000">
        <w:rPr>
          <w:rtl w:val="0"/>
        </w:rPr>
        <w:t xml:space="preserve"> </w:t>
      </w:r>
      <w:r w:rsidDel="00000000" w:rsidR="00000000" w:rsidRPr="00000000">
        <w:rPr>
          <w:i w:val="1"/>
          <w:rtl w:val="0"/>
        </w:rPr>
        <w:t xml:space="preserve">dominance, submission, rape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Msic. fan fics: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i w:val="1"/>
        </w:rPr>
      </w:pPr>
      <w:r w:rsidDel="00000000" w:rsidR="00000000" w:rsidRPr="00000000">
        <w:rPr>
          <w:color w:val="1155cc"/>
          <w:u w:val="single"/>
          <w:rtl w:val="0"/>
        </w:rPr>
        <w:t xml:space="preserve">/agdg/ fanfic</w:t>
      </w:r>
      <w:r w:rsidDel="00000000" w:rsidR="00000000" w:rsidRPr="00000000">
        <w:rPr>
          <w:rtl w:val="0"/>
        </w:rPr>
        <w:t xml:space="preserve"> </w:t>
      </w:r>
      <w:r w:rsidDel="00000000" w:rsidR="00000000" w:rsidRPr="00000000">
        <w:rPr>
          <w:i w:val="1"/>
          <w:rtl w:val="0"/>
        </w:rPr>
        <w:t xml:space="preserve">sex while sleeping, yuri, monster girl, rape, cuckquean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Banda's Fics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Collected works</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Orcish Women Amirite?</w:t>
        </w:r>
      </w:hyperlink>
      <w:r w:rsidDel="00000000" w:rsidR="00000000" w:rsidRPr="00000000">
        <w:rPr>
          <w:rtl w:val="0"/>
        </w:rPr>
        <w:t xml:space="preserve"> </w:t>
      </w:r>
      <w:r w:rsidDel="00000000" w:rsidR="00000000" w:rsidRPr="00000000">
        <w:rPr>
          <w:i w:val="1"/>
          <w:rtl w:val="0"/>
        </w:rPr>
        <w:t xml:space="preserve">HalflingxOrc!Amazon</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Pits, Poems, and Marital Problems</w:t>
        </w:r>
      </w:hyperlink>
      <w:r w:rsidDel="00000000" w:rsidR="00000000" w:rsidRPr="00000000">
        <w:rPr>
          <w:rtl w:val="0"/>
        </w:rPr>
        <w:t xml:space="preserve"> </w:t>
      </w:r>
      <w:r w:rsidDel="00000000" w:rsidR="00000000" w:rsidRPr="00000000">
        <w:rPr>
          <w:i w:val="1"/>
          <w:rtl w:val="0"/>
        </w:rPr>
        <w:t xml:space="preserve">OrcxHalfling</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Banuki's Fics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The Sun Shines for Both Sides</w:t>
        </w:r>
      </w:hyperlink>
      <w:r w:rsidDel="00000000" w:rsidR="00000000" w:rsidRPr="00000000">
        <w:rPr>
          <w:rtl w:val="0"/>
        </w:rPr>
        <w:t xml:space="preserve"> </w:t>
      </w:r>
      <w:r w:rsidDel="00000000" w:rsidR="00000000" w:rsidRPr="00000000">
        <w:rPr>
          <w:i w:val="1"/>
          <w:rtl w:val="0"/>
        </w:rPr>
        <w:t xml:space="preserve">HumanxFour-Armed Abhuman, vanilla, holding hands. Translated from German</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Beginner’s Fics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21">
        <w:r w:rsidDel="00000000" w:rsidR="00000000" w:rsidRPr="00000000">
          <w:rPr>
            <w:color w:val="1155cc"/>
            <w:u w:val="single"/>
            <w:rtl w:val="0"/>
          </w:rPr>
          <w:t xml:space="preserve">http://pastebin.com/u/BeginnerHF</w:t>
        </w:r>
      </w:hyperlink>
      <w:r w:rsidDel="00000000" w:rsidR="00000000" w:rsidRPr="00000000">
        <w:rPr>
          <w:rtl w:val="0"/>
        </w:rPr>
        <w:t xml:space="preserve"> Pastebin Repository]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22">
        <w:r w:rsidDel="00000000" w:rsidR="00000000" w:rsidRPr="00000000">
          <w:rPr>
            <w:color w:val="1155cc"/>
            <w:u w:val="single"/>
            <w:rtl w:val="0"/>
          </w:rPr>
          <w:t xml:space="preserve">http://pastebin.com/Qm1CZH0R</w:t>
        </w:r>
      </w:hyperlink>
      <w:r w:rsidDel="00000000" w:rsidR="00000000" w:rsidRPr="00000000">
        <w:rPr>
          <w:rtl w:val="0"/>
        </w:rPr>
        <w:t xml:space="preserve"> Price of</w:t>
      </w:r>
      <w:r w:rsidDel="00000000" w:rsidR="00000000" w:rsidRPr="00000000">
        <w:rPr>
          <w:rtl w:val="0"/>
        </w:rPr>
        <w:t xml:space="preserve"> Freedom] "OrcxHalfling"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23">
        <w:r w:rsidDel="00000000" w:rsidR="00000000" w:rsidRPr="00000000">
          <w:rPr>
            <w:color w:val="1155cc"/>
            <w:u w:val="single"/>
            <w:rtl w:val="0"/>
          </w:rPr>
          <w:t xml:space="preserve">http://pastebin.com/d2VzajYZ</w:t>
        </w:r>
      </w:hyperlink>
      <w:r w:rsidDel="00000000" w:rsidR="00000000" w:rsidRPr="00000000">
        <w:rPr>
          <w:rtl w:val="0"/>
        </w:rPr>
        <w:t xml:space="preserve"> The New Tatto</w:t>
      </w:r>
      <w:r w:rsidDel="00000000" w:rsidR="00000000" w:rsidRPr="00000000">
        <w:rPr>
          <w:rtl w:val="0"/>
        </w:rPr>
        <w:t xml:space="preserve">o] "SorceressxTentacle beast, consensual tentacles"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24">
        <w:r w:rsidDel="00000000" w:rsidR="00000000" w:rsidRPr="00000000">
          <w:rPr>
            <w:color w:val="1155cc"/>
            <w:u w:val="single"/>
            <w:rtl w:val="0"/>
          </w:rPr>
          <w:t xml:space="preserve">http://pastebin.com/avxFXAn4</w:t>
        </w:r>
      </w:hyperlink>
      <w:r w:rsidDel="00000000" w:rsidR="00000000" w:rsidRPr="00000000">
        <w:rPr>
          <w:rtl w:val="0"/>
        </w:rPr>
        <w:t xml:space="preserve"> The Road Home</w:t>
      </w:r>
      <w:r w:rsidDel="00000000" w:rsidR="00000000" w:rsidRPr="00000000">
        <w:rPr>
          <w:rtl w:val="0"/>
        </w:rPr>
        <w:t xml:space="preserve">] "monstergirl, centaurxhuman, /ss/"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25">
        <w:r w:rsidDel="00000000" w:rsidR="00000000" w:rsidRPr="00000000">
          <w:rPr>
            <w:color w:val="1155cc"/>
            <w:u w:val="single"/>
            <w:rtl w:val="0"/>
          </w:rPr>
          <w:t xml:space="preserve">http://pastebin.com/q95VMXAE</w:t>
        </w:r>
      </w:hyperlink>
      <w:r w:rsidDel="00000000" w:rsidR="00000000" w:rsidRPr="00000000">
        <w:rPr>
          <w:rtl w:val="0"/>
        </w:rPr>
        <w:t xml:space="preserve"> Summer Heat] "monstergirl, HumanxCaecelia, yuri, tentacles"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26">
        <w:r w:rsidDel="00000000" w:rsidR="00000000" w:rsidRPr="00000000">
          <w:rPr>
            <w:color w:val="1155cc"/>
            <w:u w:val="single"/>
            <w:rtl w:val="0"/>
          </w:rPr>
          <w:t xml:space="preserve">http://pastebin.com/ZXkKHUGu</w:t>
        </w:r>
      </w:hyperlink>
      <w:r w:rsidDel="00000000" w:rsidR="00000000" w:rsidRPr="00000000">
        <w:rPr>
          <w:rtl w:val="0"/>
        </w:rPr>
        <w:t xml:space="preserve"> All Tied Up] "monstergirl, HumanxAlraune, yuri, tentacles, loli"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27">
        <w:r w:rsidDel="00000000" w:rsidR="00000000" w:rsidRPr="00000000">
          <w:rPr>
            <w:color w:val="1155cc"/>
            <w:u w:val="single"/>
            <w:rtl w:val="0"/>
          </w:rPr>
          <w:t xml:space="preserve">http://pastebin.com/BJrm9YFN</w:t>
        </w:r>
      </w:hyperlink>
      <w:r w:rsidDel="00000000" w:rsidR="00000000" w:rsidRPr="00000000">
        <w:rPr>
          <w:rtl w:val="0"/>
        </w:rPr>
        <w:t xml:space="preserve"> Autumn Harvest] "monstergirl, HumanxDullahan, yuri"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28">
        <w:r w:rsidDel="00000000" w:rsidR="00000000" w:rsidRPr="00000000">
          <w:rPr>
            <w:color w:val="1155cc"/>
            <w:u w:val="single"/>
            <w:rtl w:val="0"/>
          </w:rPr>
          <w:t xml:space="preserve">http://pastebin.com/3g3aJkLp</w:t>
        </w:r>
      </w:hyperlink>
      <w:r w:rsidDel="00000000" w:rsidR="00000000" w:rsidRPr="00000000">
        <w:rPr>
          <w:rtl w:val="0"/>
        </w:rPr>
        <w:t xml:space="preserve"> Famous Last Words] "DnD, DwarfxFemale!DwarfxDrow"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29">
        <w:r w:rsidDel="00000000" w:rsidR="00000000" w:rsidRPr="00000000">
          <w:rPr>
            <w:color w:val="1155cc"/>
            <w:u w:val="single"/>
            <w:rtl w:val="0"/>
          </w:rPr>
          <w:t xml:space="preserve">http://pastebin.com/72jq2e6m</w:t>
        </w:r>
      </w:hyperlink>
      <w:r w:rsidDel="00000000" w:rsidR="00000000" w:rsidRPr="00000000">
        <w:rPr>
          <w:rtl w:val="0"/>
        </w:rPr>
        <w:t xml:space="preserve"> Winter Wonderland] "Monstergirl, girlxYuki-Onna, loli, yuri"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30">
        <w:r w:rsidDel="00000000" w:rsidR="00000000" w:rsidRPr="00000000">
          <w:rPr>
            <w:color w:val="1155cc"/>
            <w:u w:val="single"/>
            <w:rtl w:val="0"/>
          </w:rPr>
          <w:t xml:space="preserve">http://pastebin.com/UhNwTUm7</w:t>
        </w:r>
      </w:hyperlink>
      <w:r w:rsidDel="00000000" w:rsidR="00000000" w:rsidRPr="00000000">
        <w:rPr>
          <w:rtl w:val="0"/>
        </w:rPr>
        <w:t xml:space="preserve"> Come What May] "HalflingxChangeling"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31">
        <w:r w:rsidDel="00000000" w:rsidR="00000000" w:rsidRPr="00000000">
          <w:rPr>
            <w:color w:val="1155cc"/>
            <w:u w:val="single"/>
            <w:rtl w:val="0"/>
          </w:rPr>
          <w:t xml:space="preserve">http://pastebin.com/RBhCGanv</w:t>
        </w:r>
      </w:hyperlink>
      <w:r w:rsidDel="00000000" w:rsidR="00000000" w:rsidRPr="00000000">
        <w:rPr>
          <w:rtl w:val="0"/>
        </w:rPr>
        <w:t xml:space="preserve"> </w:t>
      </w:r>
      <w:r w:rsidDel="00000000" w:rsidR="00000000" w:rsidRPr="00000000">
        <w:rPr>
          <w:rtl w:val="0"/>
        </w:rPr>
        <w:t xml:space="preserve">Fair Trade] "HumanxGiant Spider, bestiality, anal" gnol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32">
        <w:r w:rsidDel="00000000" w:rsidR="00000000" w:rsidRPr="00000000">
          <w:rPr>
            <w:color w:val="1155cc"/>
            <w:u w:val="single"/>
            <w:rtl w:val="0"/>
          </w:rPr>
          <w:t xml:space="preserve">http://pastebin.com/dUn4T2aZ</w:t>
        </w:r>
      </w:hyperlink>
      <w:r w:rsidDel="00000000" w:rsidR="00000000" w:rsidRPr="00000000">
        <w:rPr>
          <w:rtl w:val="0"/>
        </w:rPr>
        <w:t xml:space="preserve"> Just Once] "Female Elf+Female HumanxMinotaurs, gangbang"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33">
        <w:r w:rsidDel="00000000" w:rsidR="00000000" w:rsidRPr="00000000">
          <w:rPr>
            <w:color w:val="1155cc"/>
            <w:u w:val="single"/>
            <w:rtl w:val="0"/>
          </w:rPr>
          <w:t xml:space="preserve">http://pastebin.com/RpcekThZ</w:t>
        </w:r>
      </w:hyperlink>
      <w:r w:rsidDel="00000000" w:rsidR="00000000" w:rsidRPr="00000000">
        <w:rPr>
          <w:rtl w:val="0"/>
        </w:rPr>
        <w:t xml:space="preserve"> Not A Warrior's Death] "GnollxThri-Kreen"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34">
        <w:r w:rsidDel="00000000" w:rsidR="00000000" w:rsidRPr="00000000">
          <w:rPr>
            <w:color w:val="1155cc"/>
            <w:u w:val="single"/>
            <w:rtl w:val="0"/>
          </w:rPr>
          <w:t xml:space="preserve">http://pastebin.com/Wp85xus2</w:t>
        </w:r>
      </w:hyperlink>
      <w:r w:rsidDel="00000000" w:rsidR="00000000" w:rsidRPr="00000000">
        <w:rPr>
          <w:rtl w:val="0"/>
        </w:rPr>
        <w:t xml:space="preserve"> Of Honey and Mead] "Yuri, Fairy, Wincest (SisxSis) Exhibitionism, Honey-wrestling"</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35">
        <w:r w:rsidDel="00000000" w:rsidR="00000000" w:rsidRPr="00000000">
          <w:rPr>
            <w:color w:val="1155cc"/>
            <w:u w:val="single"/>
            <w:rtl w:val="0"/>
          </w:rPr>
          <w:t xml:space="preserve">http://pastebin.com/yTR25bQ8</w:t>
        </w:r>
      </w:hyperlink>
      <w:r w:rsidDel="00000000" w:rsidR="00000000" w:rsidRPr="00000000">
        <w:rPr>
          <w:rtl w:val="0"/>
        </w:rPr>
        <w:t xml:space="preserve"> Only So Many Uses for a Zombie Horde] "undead, gangbang"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36">
        <w:r w:rsidDel="00000000" w:rsidR="00000000" w:rsidRPr="00000000">
          <w:rPr>
            <w:color w:val="1155cc"/>
            <w:u w:val="single"/>
            <w:rtl w:val="0"/>
          </w:rPr>
          <w:t xml:space="preserve">http://pastebin.com/uGaNcxsA</w:t>
        </w:r>
      </w:hyperlink>
      <w:r w:rsidDel="00000000" w:rsidR="00000000" w:rsidRPr="00000000">
        <w:rPr>
          <w:rtl w:val="0"/>
        </w:rPr>
        <w:t xml:space="preserve"> I'm a Sailor Peg and I Lost my Leg...] "Yuri foursome, Monstergirl (Mermaid), Elf, Catgirl"</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37">
        <w:r w:rsidDel="00000000" w:rsidR="00000000" w:rsidRPr="00000000">
          <w:rPr>
            <w:color w:val="1155cc"/>
            <w:u w:val="single"/>
            <w:rtl w:val="0"/>
          </w:rPr>
          <w:t xml:space="preserve">http://pastebin.com/muDkeVKp</w:t>
        </w:r>
      </w:hyperlink>
      <w:r w:rsidDel="00000000" w:rsidR="00000000" w:rsidRPr="00000000">
        <w:rPr>
          <w:rtl w:val="0"/>
        </w:rPr>
        <w:t xml:space="preserve"> Breaking Taboos] "Yuri, Undead, Flesh GolemxNecromancer"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38">
        <w:r w:rsidDel="00000000" w:rsidR="00000000" w:rsidRPr="00000000">
          <w:rPr>
            <w:color w:val="1155cc"/>
            <w:u w:val="single"/>
            <w:rtl w:val="0"/>
          </w:rPr>
          <w:t xml:space="preserve">http://pastebin.com/xnND6rKk</w:t>
        </w:r>
      </w:hyperlink>
      <w:r w:rsidDel="00000000" w:rsidR="00000000" w:rsidRPr="00000000">
        <w:rPr>
          <w:rtl w:val="0"/>
        </w:rPr>
        <w:t xml:space="preserve"> The Rider and Her Gryphon] "GryphonxHuman"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39">
        <w:r w:rsidDel="00000000" w:rsidR="00000000" w:rsidRPr="00000000">
          <w:rPr>
            <w:color w:val="1155cc"/>
            <w:u w:val="single"/>
            <w:rtl w:val="0"/>
          </w:rPr>
          <w:t xml:space="preserve">http://pastebin.com/AgbYridi</w:t>
        </w:r>
      </w:hyperlink>
      <w:r w:rsidDel="00000000" w:rsidR="00000000" w:rsidRPr="00000000">
        <w:rPr>
          <w:rtl w:val="0"/>
        </w:rPr>
        <w:t xml:space="preserve"> The Scene in the Stables] "GryphonxHuman"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40">
        <w:r w:rsidDel="00000000" w:rsidR="00000000" w:rsidRPr="00000000">
          <w:rPr>
            <w:color w:val="1155cc"/>
            <w:u w:val="single"/>
            <w:rtl w:val="0"/>
          </w:rPr>
          <w:t xml:space="preserve">http://pastebin.com/qzWd4WWu</w:t>
        </w:r>
      </w:hyperlink>
      <w:r w:rsidDel="00000000" w:rsidR="00000000" w:rsidRPr="00000000">
        <w:rPr>
          <w:rtl w:val="0"/>
        </w:rPr>
        <w:t xml:space="preserve"> Reigning Supremely Bored] "Yuri, Loli, Monstergirl [Yuki-Onna and Tsukomogami], Threesome, Orgasm Denial &amp; Mild Femdom"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41">
        <w:r w:rsidDel="00000000" w:rsidR="00000000" w:rsidRPr="00000000">
          <w:rPr>
            <w:color w:val="1155cc"/>
            <w:u w:val="single"/>
            <w:rtl w:val="0"/>
          </w:rPr>
          <w:t xml:space="preserve">http://pastebin.com/kD7nNqNB</w:t>
        </w:r>
      </w:hyperlink>
      <w:r w:rsidDel="00000000" w:rsidR="00000000" w:rsidRPr="00000000">
        <w:rPr>
          <w:rtl w:val="0"/>
        </w:rPr>
        <w:t xml:space="preserve"> That Which Oozes] "OozexHuman"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42">
        <w:r w:rsidDel="00000000" w:rsidR="00000000" w:rsidRPr="00000000">
          <w:rPr>
            <w:color w:val="1155cc"/>
            <w:u w:val="single"/>
            <w:rtl w:val="0"/>
          </w:rPr>
          <w:t xml:space="preserve">http://pastebin.com/uXf0vTT8</w:t>
        </w:r>
      </w:hyperlink>
      <w:r w:rsidDel="00000000" w:rsidR="00000000" w:rsidRPr="00000000">
        <w:rPr>
          <w:rtl w:val="0"/>
        </w:rPr>
        <w:t xml:space="preserve"> </w:t>
      </w:r>
      <w:r w:rsidDel="00000000" w:rsidR="00000000" w:rsidRPr="00000000">
        <w:rPr>
          <w:rtl w:val="0"/>
        </w:rPr>
        <w:t xml:space="preserve">Ooze-Mother] "threesome OozexHuman"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43">
        <w:r w:rsidDel="00000000" w:rsidR="00000000" w:rsidRPr="00000000">
          <w:rPr>
            <w:color w:val="1155cc"/>
            <w:u w:val="single"/>
            <w:rtl w:val="0"/>
          </w:rPr>
          <w:t xml:space="preserve">http://pastebin.com/GTSgNihb</w:t>
        </w:r>
      </w:hyperlink>
      <w:r w:rsidDel="00000000" w:rsidR="00000000" w:rsidRPr="00000000">
        <w:rPr>
          <w:rtl w:val="0"/>
        </w:rPr>
        <w:t xml:space="preserve"> Some Fantasies Aren't Meant for Keeping] "gangbang, yuri, mermaid, elf"</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44">
        <w:r w:rsidDel="00000000" w:rsidR="00000000" w:rsidRPr="00000000">
          <w:rPr>
            <w:color w:val="1155cc"/>
            <w:u w:val="single"/>
            <w:rtl w:val="0"/>
          </w:rPr>
          <w:t xml:space="preserve">http://pastebin.com/eH6SYxTb</w:t>
        </w:r>
      </w:hyperlink>
      <w:r w:rsidDel="00000000" w:rsidR="00000000" w:rsidRPr="00000000">
        <w:rPr>
          <w:rtl w:val="0"/>
        </w:rPr>
        <w:t xml:space="preserve"> Lover's Hope] "GryphonxHuman, mild yuri, elf, impregnation"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hyperlink r:id="rId145">
        <w:r w:rsidDel="00000000" w:rsidR="00000000" w:rsidRPr="00000000">
          <w:rPr>
            <w:color w:val="1155cc"/>
            <w:u w:val="single"/>
            <w:rtl w:val="0"/>
          </w:rPr>
          <w:t xml:space="preserve">http://pastebin.com/GYSJnW0b/</w:t>
        </w:r>
      </w:hyperlink>
      <w:r w:rsidDel="00000000" w:rsidR="00000000" w:rsidRPr="00000000">
        <w:rPr>
          <w:rtl w:val="0"/>
        </w:rPr>
        <w:t xml:space="preserve"> The Dhttp://pastebin.com/80H3mS0Aangers of Lonely Paths] "Monstergirl/conjoined (chimera), possible yuri? (if you're conjoined, it is sex or masturbation?), temporary fearboner/dubcon, squirting, anal"</w:t>
      </w:r>
      <w:r w:rsidDel="00000000" w:rsidR="00000000" w:rsidRPr="00000000">
        <w:rPr>
          <w:i w:val="1"/>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Blunted Quill</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i w:val="1"/>
        </w:rPr>
      </w:pPr>
      <w:hyperlink r:id="rId146">
        <w:r w:rsidDel="00000000" w:rsidR="00000000" w:rsidRPr="00000000">
          <w:rPr>
            <w:color w:val="1155cc"/>
            <w:u w:val="single"/>
            <w:rtl w:val="0"/>
          </w:rPr>
          <w:t xml:space="preserve">Big Sister: A subject of exploration</w:t>
        </w:r>
      </w:hyperlink>
      <w:r w:rsidDel="00000000" w:rsidR="00000000" w:rsidRPr="00000000">
        <w:rPr>
          <w:i w:val="1"/>
          <w:rtl w:val="0"/>
        </w:rPr>
        <w:t xml:space="preserve"> - Futanari / Incest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i w:val="1"/>
        </w:rPr>
      </w:pPr>
      <w:hyperlink r:id="rId147">
        <w:r w:rsidDel="00000000" w:rsidR="00000000" w:rsidRPr="00000000">
          <w:rPr>
            <w:i w:val="1"/>
            <w:color w:val="1155cc"/>
            <w:u w:val="single"/>
            <w:rtl w:val="0"/>
          </w:rPr>
          <w:t xml:space="preserve">Geary’s Dildo</w:t>
        </w:r>
      </w:hyperlink>
      <w:r w:rsidDel="00000000" w:rsidR="00000000" w:rsidRPr="00000000">
        <w:rPr>
          <w:i w:val="1"/>
          <w:rtl w:val="0"/>
        </w:rPr>
        <w:t xml:space="preserve"> - TSW Fanfic: Futa x female, cuckold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i w:val="1"/>
        </w:rPr>
      </w:pPr>
      <w:hyperlink r:id="rId148">
        <w:r w:rsidDel="00000000" w:rsidR="00000000" w:rsidRPr="00000000">
          <w:rPr>
            <w:i w:val="1"/>
            <w:color w:val="1155cc"/>
            <w:u w:val="single"/>
            <w:rtl w:val="0"/>
          </w:rPr>
          <w:t xml:space="preserve">Push2Talk</w:t>
        </w:r>
      </w:hyperlink>
      <w:r w:rsidDel="00000000" w:rsidR="00000000" w:rsidRPr="00000000">
        <w:rPr>
          <w:i w:val="1"/>
          <w:rtl w:val="0"/>
        </w:rPr>
        <w:t xml:space="preserve"> - Audial voyeurism</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Bro Bot's fics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149">
        <w:r w:rsidDel="00000000" w:rsidR="00000000" w:rsidRPr="00000000">
          <w:rPr>
            <w:color w:val="1155cc"/>
            <w:u w:val="single"/>
            <w:rtl w:val="0"/>
          </w:rPr>
          <w:t xml:space="preserve">S...Laying the 'Dragon</w:t>
        </w:r>
      </w:hyperlink>
      <w:r w:rsidDel="00000000" w:rsidR="00000000" w:rsidRPr="00000000">
        <w:rPr>
          <w:rtl w:val="0"/>
        </w:rPr>
        <w:t xml:space="preserve"> </w:t>
      </w:r>
      <w:r w:rsidDel="00000000" w:rsidR="00000000" w:rsidRPr="00000000">
        <w:rPr>
          <w:i w:val="1"/>
          <w:rtl w:val="0"/>
        </w:rPr>
        <w:t xml:space="preserve">female kobold x male human, roleplaying, vaginal, anal</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BrotherLaughingMan's fics</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150">
        <w:r w:rsidDel="00000000" w:rsidR="00000000" w:rsidRPr="00000000">
          <w:rPr>
            <w:color w:val="1155cc"/>
            <w:u w:val="single"/>
            <w:rtl w:val="0"/>
          </w:rPr>
          <w:t xml:space="preserve">A Body In Motion</w:t>
        </w:r>
      </w:hyperlink>
      <w:r w:rsidDel="00000000" w:rsidR="00000000" w:rsidRPr="00000000">
        <w:rPr>
          <w:rtl w:val="0"/>
        </w:rPr>
        <w:t xml:space="preserve"> </w:t>
      </w:r>
      <w:r w:rsidDel="00000000" w:rsidR="00000000" w:rsidRPr="00000000">
        <w:rPr>
          <w:i w:val="1"/>
          <w:rtl w:val="0"/>
        </w:rPr>
        <w:t xml:space="preserve">robot girl, exhibitionism</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Bug Pope's fics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151">
        <w:r w:rsidDel="00000000" w:rsidR="00000000" w:rsidRPr="00000000">
          <w:rPr>
            <w:color w:val="1155cc"/>
            <w:u w:val="single"/>
            <w:rtl w:val="0"/>
          </w:rPr>
          <w:t xml:space="preserve">Heat Vision</w:t>
        </w:r>
      </w:hyperlink>
      <w:r w:rsidDel="00000000" w:rsidR="00000000" w:rsidRPr="00000000">
        <w:rPr>
          <w:rtl w:val="0"/>
        </w:rPr>
        <w:t xml:space="preserve"> </w:t>
      </w:r>
      <w:r w:rsidDel="00000000" w:rsidR="00000000" w:rsidRPr="00000000">
        <w:rPr>
          <w:i w:val="1"/>
          <w:rtl w:val="0"/>
        </w:rPr>
        <w:t xml:space="preserve">Shadowrun, F-Troll/F-Dwarf, lesbians, consensual, cuddling, WIP, awkwardness, size difference, hand-holding</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Chaos Beetle's fics</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152">
        <w:r w:rsidDel="00000000" w:rsidR="00000000" w:rsidRPr="00000000">
          <w:rPr>
            <w:color w:val="1155cc"/>
            <w:u w:val="single"/>
            <w:rtl w:val="0"/>
          </w:rPr>
          <w:t xml:space="preserve">Main pastebin</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53">
        <w:r w:rsidDel="00000000" w:rsidR="00000000" w:rsidRPr="00000000">
          <w:rPr>
            <w:color w:val="1155cc"/>
            <w:u w:val="single"/>
            <w:rtl w:val="0"/>
          </w:rPr>
          <w:t xml:space="preserve">http://pastebin.com/JnCGKaLV</w:t>
        </w:r>
      </w:hyperlink>
      <w:r w:rsidDel="00000000" w:rsidR="00000000" w:rsidRPr="00000000">
        <w:rPr>
          <w:rtl w:val="0"/>
        </w:rPr>
        <w:t xml:space="preserve"> Minerva's Frustration] "IG LieutenantxChaos beetle monster, tentacles, triple penetration"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*[http://pastebin.com/iWgF4HvZ My Bloody Valentine] "BloodthirsterxNurglette, vaginal, sex on a table"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54">
        <w:r w:rsidDel="00000000" w:rsidR="00000000" w:rsidRPr="00000000">
          <w:rPr>
            <w:color w:val="1155cc"/>
            <w:u w:val="single"/>
            <w:rtl w:val="0"/>
          </w:rPr>
          <w:t xml:space="preserve">http://pastebin.com/pgMSb0ui</w:t>
        </w:r>
      </w:hyperlink>
      <w:r w:rsidDel="00000000" w:rsidR="00000000" w:rsidRPr="00000000">
        <w:rPr>
          <w:rtl w:val="0"/>
        </w:rPr>
        <w:t xml:space="preserve"> Oil and Promethium Chapter One] "Sister x Sister, masturbation, teasing, Sister x Daemonette, extraordinarily long tongue, futa, groping w/ tongue"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55">
        <w:r w:rsidDel="00000000" w:rsidR="00000000" w:rsidRPr="00000000">
          <w:rPr>
            <w:color w:val="1155cc"/>
            <w:u w:val="single"/>
            <w:rtl w:val="0"/>
          </w:rPr>
          <w:t xml:space="preserve">http://pastebin.com/vvSaC3ui</w:t>
        </w:r>
      </w:hyperlink>
      <w:r w:rsidDel="00000000" w:rsidR="00000000" w:rsidRPr="00000000">
        <w:rPr>
          <w:rtl w:val="0"/>
        </w:rPr>
        <w:t xml:space="preserve"> Oil and Promethium Chapter Two] "cunnilingus, futa, defloration, kissing, biting, reversal, daemonette x Sisters"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56">
        <w:r w:rsidDel="00000000" w:rsidR="00000000" w:rsidRPr="00000000">
          <w:rPr>
            <w:color w:val="1155cc"/>
            <w:u w:val="single"/>
            <w:rtl w:val="0"/>
          </w:rPr>
          <w:t xml:space="preserve">http://pastebin.com/8i94uGXv</w:t>
        </w:r>
      </w:hyperlink>
      <w:r w:rsidDel="00000000" w:rsidR="00000000" w:rsidRPr="00000000">
        <w:rPr>
          <w:rtl w:val="0"/>
        </w:rPr>
        <w:t xml:space="preserve"> Oil and Promethium Chapter Three] "daemonette x Sister, futa, standing sex from behind, corruption, sisters x Saint, double oral"</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57">
        <w:r w:rsidDel="00000000" w:rsidR="00000000" w:rsidRPr="00000000">
          <w:rPr>
            <w:color w:val="1155cc"/>
            <w:u w:val="single"/>
            <w:rtl w:val="0"/>
          </w:rPr>
          <w:t xml:space="preserve">http://pastebin.com/eESDD873</w:t>
        </w:r>
      </w:hyperlink>
      <w:r w:rsidDel="00000000" w:rsidR="00000000" w:rsidRPr="00000000">
        <w:rPr>
          <w:rtl w:val="0"/>
        </w:rPr>
        <w:t xml:space="preserve"> Royal "Coming" of Age] "PrincexMaidxQueen, oralfemale, vaginal"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58">
        <w:r w:rsidDel="00000000" w:rsidR="00000000" w:rsidRPr="00000000">
          <w:rPr>
            <w:color w:val="1155cc"/>
            <w:u w:val="single"/>
            <w:rtl w:val="0"/>
          </w:rPr>
          <w:t xml:space="preserve">http://pastebin.com/rPyy9Pj4</w:t>
        </w:r>
      </w:hyperlink>
      <w:r w:rsidDel="00000000" w:rsidR="00000000" w:rsidRPr="00000000">
        <w:rPr>
          <w:rtl w:val="0"/>
        </w:rPr>
        <w:t xml:space="preserve">  A Scarlet Tale] "KnightxDragon, vaginal, doggy style"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*[http://pastebin.com/W41FGUyU The Ins and Outs of Peacemaking] "Male OrcxGinger Girl, fingering, missionary"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59">
        <w:r w:rsidDel="00000000" w:rsidR="00000000" w:rsidRPr="00000000">
          <w:rPr>
            <w:color w:val="1155cc"/>
            <w:u w:val="single"/>
            <w:rtl w:val="0"/>
          </w:rPr>
          <w:t xml:space="preserve">ht</w:t>
        </w:r>
      </w:hyperlink>
      <w:hyperlink r:id="rId160">
        <w:r w:rsidDel="00000000" w:rsidR="00000000" w:rsidRPr="00000000">
          <w:rPr>
            <w:color w:val="1155cc"/>
            <w:u w:val="single"/>
            <w:rtl w:val="0"/>
          </w:rPr>
          <w:t xml:space="preserve">tp://pastebin.com/xzp6DgCm</w:t>
        </w:r>
      </w:hyperlink>
      <w:r w:rsidDel="00000000" w:rsidR="00000000" w:rsidRPr="00000000">
        <w:rPr>
          <w:rtl w:val="0"/>
        </w:rPr>
        <w:t xml:space="preserve"> A Wedding Sinister] "Daemonette x Arbitrator, Herm, Transformation, Non-herm Daemonette, vaginal, tailplay, lactation, anal, prostate stimulation"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61">
        <w:r w:rsidDel="00000000" w:rsidR="00000000" w:rsidRPr="00000000">
          <w:rPr>
            <w:color w:val="1155cc"/>
            <w:u w:val="single"/>
            <w:rtl w:val="0"/>
          </w:rPr>
          <w:t xml:space="preserve">http://pastebin.com/tyWrzm74</w:t>
        </w:r>
      </w:hyperlink>
      <w:r w:rsidDel="00000000" w:rsidR="00000000" w:rsidRPr="00000000">
        <w:rPr>
          <w:rtl w:val="0"/>
        </w:rPr>
        <w:t xml:space="preserve"> Eversor Rampant] "Vanilla, EversorxScribe, deepthroating, from behind, light on the plot" "'Inspired by"': http://i.imgur.com/tXgRWJp.jpg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*[http://pastebin.com/DMpRAE3q The Golden Nest] "harpyxmimic, anal, double penetration"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62">
        <w:r w:rsidDel="00000000" w:rsidR="00000000" w:rsidRPr="00000000">
          <w:rPr>
            <w:color w:val="1155cc"/>
            <w:u w:val="single"/>
            <w:rtl w:val="0"/>
          </w:rPr>
          <w:t xml:space="preserve">http://pastebin.com/fhzLXc8h</w:t>
        </w:r>
      </w:hyperlink>
      <w:r w:rsidDel="00000000" w:rsidR="00000000" w:rsidRPr="00000000">
        <w:rPr>
          <w:rtl w:val="0"/>
        </w:rPr>
        <w:t xml:space="preserve"> My Evil Queen Can't Possibly Be This Lewd!] "Dark Queen Tenebra, long, lizardmen, hemipenes, gangbang, oral, vaginal, double penetration, kobold, from behind"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63">
        <w:r w:rsidDel="00000000" w:rsidR="00000000" w:rsidRPr="00000000">
          <w:rPr>
            <w:color w:val="1155cc"/>
            <w:u w:val="single"/>
            <w:rtl w:val="0"/>
          </w:rPr>
          <w:t xml:space="preserve">http://pastebin.com/pxLTWTP8</w:t>
        </w:r>
      </w:hyperlink>
      <w:r w:rsidDel="00000000" w:rsidR="00000000" w:rsidRPr="00000000">
        <w:rPr>
          <w:rtl w:val="0"/>
        </w:rPr>
        <w:t xml:space="preserve"> A Pleasant Nightmare] "dragongrill on man, virgin, inexperience, missionary, comedy"</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http://pastebin.com/v5yPS</w:t>
      </w:r>
      <w:r w:rsidDel="00000000" w:rsidR="00000000" w:rsidRPr="00000000">
        <w:rPr>
          <w:rtl w:val="0"/>
        </w:rPr>
        <w:t xml:space="preserve">Thw Christmas Present #1] "nymph, AlseidxDryad, yuri, cunnilingus, sixty nine, vinesxAlseidxDryad, tentacles"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http://pastebin.com/js9QkPtS</w:t>
      </w:r>
      <w:r w:rsidDel="00000000" w:rsidR="00000000" w:rsidRPr="00000000">
        <w:rPr>
          <w:rtl w:val="0"/>
        </w:rPr>
        <w:t xml:space="preserve"> Christmas Present #4] "shota elf x female Santa Klaus, /ss/, big dick, titjob, cowgirl"</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w:t>
      </w:r>
      <w:hyperlink r:id="rId164">
        <w:r w:rsidDel="00000000" w:rsidR="00000000" w:rsidRPr="00000000">
          <w:rPr>
            <w:color w:val="1155cc"/>
            <w:u w:val="single"/>
            <w:rtl w:val="0"/>
          </w:rPr>
          <w:t xml:space="preserve">http://pastebin.com/BC2A0jXT</w:t>
        </w:r>
      </w:hyperlink>
      <w:r w:rsidDel="00000000" w:rsidR="00000000" w:rsidRPr="00000000">
        <w:rPr>
          <w:rtl w:val="0"/>
        </w:rPr>
        <w:t xml:space="preserve"> Christmas Present #5] "Tau woman x guardsman, vanilla, fingering, doggystyle"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65">
        <w:r w:rsidDel="00000000" w:rsidR="00000000" w:rsidRPr="00000000">
          <w:rPr>
            <w:color w:val="1155cc"/>
            <w:u w:val="single"/>
            <w:rtl w:val="0"/>
          </w:rPr>
          <w:t xml:space="preserve">http://pastebin.com/RZSxtXAS</w:t>
        </w:r>
      </w:hyperlink>
      <w:r w:rsidDel="00000000" w:rsidR="00000000" w:rsidRPr="00000000">
        <w:rPr>
          <w:rtl w:val="0"/>
        </w:rPr>
        <w:t xml:space="preserve"> Christmas Present #8] "Part 1:GrillxLinda, dragongirl, kissing, comedy; Part 2: comedy, kissing, yaoi, goblins"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66">
        <w:r w:rsidDel="00000000" w:rsidR="00000000" w:rsidRPr="00000000">
          <w:rPr>
            <w:color w:val="1155cc"/>
            <w:u w:val="single"/>
            <w:rtl w:val="0"/>
          </w:rPr>
          <w:t xml:space="preserve">http://pastebin.com/0zFdye8y</w:t>
        </w:r>
      </w:hyperlink>
      <w:r w:rsidDel="00000000" w:rsidR="00000000" w:rsidRPr="00000000">
        <w:rPr>
          <w:rtl w:val="0"/>
        </w:rPr>
        <w:t xml:space="preserve"> A Long-Overdue Relief] "male human on male elf, anal, DnD, short"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67">
        <w:r w:rsidDel="00000000" w:rsidR="00000000" w:rsidRPr="00000000">
          <w:rPr>
            <w:color w:val="1155cc"/>
            <w:u w:val="single"/>
            <w:rtl w:val="0"/>
          </w:rPr>
          <w:t xml:space="preserve">http://pastebin.com/atpCyQXv</w:t>
        </w:r>
      </w:hyperlink>
      <w:r w:rsidDel="00000000" w:rsidR="00000000" w:rsidRPr="00000000">
        <w:rPr>
          <w:rtl w:val="0"/>
        </w:rPr>
        <w:t xml:space="preserve"> The Cardinal Four Part One] "Female commisssar, bloodletter, cunnilingus, long tongue, exhibition, dubcon, vaginal"</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*[http://pastebin.com/PbV5T2d0 The Cardinal Four Part Two] "Commissar x Plaguebearer, anal, exhibition, Bloodletter x Commissar x Plaguebearer, threesome, double penetration, cultist x guardsman, copious fluids, dubcon, long tongue"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68">
        <w:r w:rsidDel="00000000" w:rsidR="00000000" w:rsidRPr="00000000">
          <w:rPr>
            <w:color w:val="1155cc"/>
            <w:u w:val="single"/>
            <w:rtl w:val="0"/>
          </w:rPr>
          <w:t xml:space="preserve">http://pastebin.com/gPB0jFCm</w:t>
        </w:r>
      </w:hyperlink>
      <w:r w:rsidDel="00000000" w:rsidR="00000000" w:rsidRPr="00000000">
        <w:rPr>
          <w:rtl w:val="0"/>
        </w:rPr>
        <w:t xml:space="preserve"> A Good Cawse] "sharkgirl, masturbation, exhibitionism"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*[http://pastebin.com/zKceDv0K An Evening to Unwind] "Star Wars, F human x 2 M Umbarans, ebony, cowgirl, vaginal, threesome, double penetration, exotic genitalia"</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http://pastebin.com/wA26FBqb</w:t>
      </w:r>
      <w:r w:rsidDel="00000000" w:rsidR="00000000" w:rsidRPr="00000000">
        <w:rPr>
          <w:rtl w:val="0"/>
        </w:rPr>
        <w:t xml:space="preserve"> The Beast] "Grill, dragongirlxkobold, cunnilingus, fingering, dragongirlxmagicalbeast, exotic penis"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69">
        <w:r w:rsidDel="00000000" w:rsidR="00000000" w:rsidRPr="00000000">
          <w:rPr>
            <w:color w:val="1155cc"/>
            <w:u w:val="single"/>
            <w:rtl w:val="0"/>
          </w:rPr>
          <w:t xml:space="preserve">http://pastebin.com/DvvwmZLT</w:t>
        </w:r>
      </w:hyperlink>
      <w:r w:rsidDel="00000000" w:rsidR="00000000" w:rsidRPr="00000000">
        <w:rPr>
          <w:rtl w:val="0"/>
        </w:rPr>
        <w:t xml:space="preserve"> Too Greedy, Too Deep] "DnD, F Dwarf/Dwarves, M Balor, dubcon, large breasts, titjob, blowjob, musclegirl, size difference, copious semen"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70">
        <w:r w:rsidDel="00000000" w:rsidR="00000000" w:rsidRPr="00000000">
          <w:rPr>
            <w:color w:val="1155cc"/>
            <w:u w:val="single"/>
            <w:rtl w:val="0"/>
          </w:rPr>
          <w:t xml:space="preserve">http://pastebin.com/ETrT1FGE</w:t>
        </w:r>
      </w:hyperlink>
      <w:r w:rsidDel="00000000" w:rsidR="00000000" w:rsidRPr="00000000">
        <w:rPr>
          <w:rtl w:val="0"/>
        </w:rPr>
        <w:t xml:space="preserve"> The Clean-Up] "Tenebra, Hex, evil queen x gelatinous cube, goo sex, teasing, soft vore"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*[http://pastebin.com/Nucq48iy The Shark and the Pool] "Harperverse, cuteanon OCs, Charsi, Frank, sharkgirl x orc, blowjob, vaginal, excessive semen, vanilla"</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i w:val="1"/>
        </w:rPr>
      </w:pPr>
      <w:hyperlink r:id="rId171">
        <w:r w:rsidDel="00000000" w:rsidR="00000000" w:rsidRPr="00000000">
          <w:rPr>
            <w:color w:val="1155cc"/>
            <w:u w:val="single"/>
            <w:rtl w:val="0"/>
          </w:rPr>
          <w:t xml:space="preserve">Venom</w:t>
        </w:r>
      </w:hyperlink>
      <w:r w:rsidDel="00000000" w:rsidR="00000000" w:rsidRPr="00000000">
        <w:rPr>
          <w:i w:val="1"/>
          <w:rtl w:val="0"/>
        </w:rPr>
        <w:t xml:space="preserve"> Surinen, Simmerscale, cuteanon, light smut content, horror, action, novella</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i w:val="1"/>
        </w:rPr>
      </w:pPr>
      <w:hyperlink r:id="rId172">
        <w:r w:rsidDel="00000000" w:rsidR="00000000" w:rsidRPr="00000000">
          <w:rPr>
            <w:color w:val="1155cc"/>
            <w:u w:val="single"/>
            <w:rtl w:val="0"/>
          </w:rPr>
          <w:t xml:space="preserve">Thunderstruck</w:t>
        </w:r>
      </w:hyperlink>
      <w:r w:rsidDel="00000000" w:rsidR="00000000" w:rsidRPr="00000000">
        <w:rPr>
          <w:rtl w:val="0"/>
        </w:rPr>
        <w:t xml:space="preserve"> </w:t>
      </w:r>
      <w:r w:rsidDel="00000000" w:rsidR="00000000" w:rsidRPr="00000000">
        <w:rPr>
          <w:color w:val="800000"/>
          <w:sz w:val="20"/>
          <w:szCs w:val="20"/>
          <w:shd w:fill="f0e0d6" w:val="clear"/>
          <w:rtl w:val="0"/>
        </w:rPr>
        <w:t xml:space="preserve"> </w:t>
      </w:r>
      <w:r w:rsidDel="00000000" w:rsidR="00000000" w:rsidRPr="00000000">
        <w:rPr>
          <w:i w:val="1"/>
          <w:rtl w:val="0"/>
        </w:rPr>
        <w:t xml:space="preserve">Linda Raindancer, Surinen, cuteanon, foreplay, handjob, grinding, buttstuff</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===Cooked's Fics===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*[https://cookedsmagicalrealm.wordpress.com/2014/05/15/chains-and-sunshine/ Chains and Sunshine (Exalted)] ''Male/Female, Rough, Blood, Chains, Dungeon, Exalted, Forced, Solar, Terrestrial, Non-sexual Violence''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*[https://cookedsmagicalrealm.wordpress.com/2016/04/28/i-wanna-do-bad-things-with-you/ I wanna do bad things with you] ''Male/Female, Werewolf/Vampire, Urban Fantasy, Dubious Consent, Forced, Outdoors, Rough, Knotting''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73">
        <w:r w:rsidDel="00000000" w:rsidR="00000000" w:rsidRPr="00000000">
          <w:rPr>
            <w:color w:val="1155cc"/>
            <w:u w:val="single"/>
            <w:rtl w:val="0"/>
          </w:rPr>
          <w:t xml:space="preserve">https://cookedsmagicalrealm.wordpress.com/2014/05/15/late-night-research/</w:t>
        </w:r>
      </w:hyperlink>
      <w:r w:rsidDel="00000000" w:rsidR="00000000" w:rsidRPr="00000000">
        <w:rPr>
          <w:rtl w:val="0"/>
        </w:rPr>
        <w:t xml:space="preserve"> Late Night Research (XCOM: Enemy Unknown)] ''F/F, Futa/F, Consensual Tentacles, Futafication, Lesbian sex, Masturbation, Cunnilingus, Messy, Alien goo''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*[https://cookedsmagicalrealm.wordpress.com/2014/05/15/festival-encounter/ Leather &amp; Silk - Festival Encounter (World of Warcraft)] '''''Story heavy''', M/F, Human/Draenei, Consensual, Romantic, oral, vaginal, Lingerie''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*[https://cookedsmagicalrealm.wordpress.com/2014/06/21/at-school/ Leather &amp; Silk - At school (World of Warcraft)] ''Male/Female, Draenei/Human, roleplay, schoolgirl, schoolgirl/teacher roleplay, Sex, spanking, consensual, voyeurism''</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*[https://cookedsmagicalrealm.wordpress.com/2014/06/14/mirror-mirror/ Leather &amp; Silk - Mirror, Mirror (World of Warcraft)] ''Male/Female, Draenei/Human, Mature, Mirror, Positive Reinforcement, Romantic, Sex, Soft, Touch, Touching''</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*[https://cookedsmagicalrealm.wordpress.com/2014/09/02/leather-silk-bend-over/ Leather &amp; Silk - Bend Over (World of Warcraft)] ''Male/Female, Draenei/Human, Light Bondage, Consensual, Outdoors, Doggystyle, Sex''</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*[https://cookedsmagicalrealm.wordpress.com/2014/07/20/little-red/ Little Red (World of Warcraft)] ''Male/Male/Male/Female, Worgen/Blood Elf, Dubious Consent, Forced, Group, Outdoors, Rough, Sex, Stomach bulging, knotting, Endowed males''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74">
        <w:r w:rsidDel="00000000" w:rsidR="00000000" w:rsidRPr="00000000">
          <w:rPr>
            <w:color w:val="1155cc"/>
            <w:u w:val="single"/>
            <w:rtl w:val="0"/>
          </w:rPr>
          <w:t xml:space="preserve">https://cookedsmagicalrealm.wordpress.com/2014/09/02/never-mix-alcohol-and-dragons/ </w:t>
        </w:r>
      </w:hyperlink>
      <w:r w:rsidDel="00000000" w:rsidR="00000000" w:rsidRPr="00000000">
        <w:rPr>
          <w:rtl w:val="0"/>
        </w:rPr>
        <w:t xml:space="preserve">Never mix Alcohol and Dragons] ''Male/Female, Human/Dragoness, Alcohol, Bondage, Consensual, Fantasy, Ropes, Sex, Bed wrecking''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*[https://cookedsmagicalrealm.wordpress.com/2015/02/03/quickie/ Quickie] ''M/F, Fantasy, First Person, Female Perspective, Ear play, Soft, Vanilla, Romantic''</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*[https://cookedsmagicalrealm.wordpress.com/2015/08/18/the-secret-world-sidestory-hard-wood/ Sidestory: Hard Wood (The Secret World)] ''M/F, Monster/Female, Voyeurism, Female masturbation, slight cumplay''</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*[https://cookedsmagicalrealm.wordpress.com/2014/10/19/songbirds-snowflakes/ Songbirds &amp; Snowflakes (World of Warcraft)] ''Female/Female, Draenei/Human, Adult, Consensual, Fingering, First Time, Kissing, Cunnilingus, Romantic, Sex, Soft''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*[https://cookedsmagicalrealm.wordpress.com/2015/06/08/stress-relief/ Stress Relief] ''F/F, Shadowrun, Human/Troll, Light BDSM, Spanking, Teasing, Implied Orgasm denial''</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*[https://cookedsmagicalrealm.wordpress.com/2016/07/12/spira-heat/ Spira Heat (Star Wars)] ''Male/Female, Mirialan/Human, Oral, Consensual, Woman on Top, Cowgirl''</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*[https://cookedsmagicalrealm.wordpress.com/2015/02/03/the-pale-lady/ The Pale Lady] '''''Story Heavy''', HumanMxDarkElfF, Fantasy, some Voyeurism, slight Exhibitionism, minor Teasing and denial, minor FemDom, minor cumplay, vaginal, oral''</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*[https://cookedsmagicalrealm.wordpress.com/2016/03/08/to-the-victor-goes-the-spoils/ To the Victor goes the spoils] ''Male/Female, Female/Werewolf, Fellatio, Cunnilingus, Outdoors, Rough Sex, Vaginal, Knotting, Endowed male, Light bondage''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i w:val="1"/>
        </w:rPr>
      </w:pPr>
      <w:hyperlink r:id="rId175">
        <w:r w:rsidDel="00000000" w:rsidR="00000000" w:rsidRPr="00000000">
          <w:rPr>
            <w:color w:val="1155cc"/>
            <w:u w:val="single"/>
            <w:rtl w:val="0"/>
          </w:rPr>
          <w:t xml:space="preserve">Under the Stars</w:t>
        </w:r>
      </w:hyperlink>
      <w:r w:rsidDel="00000000" w:rsidR="00000000" w:rsidRPr="00000000">
        <w:rPr>
          <w:rtl w:val="0"/>
        </w:rPr>
        <w:t xml:space="preserve"> </w:t>
      </w:r>
      <w:r w:rsidDel="00000000" w:rsidR="00000000" w:rsidRPr="00000000">
        <w:rPr>
          <w:i w:val="1"/>
          <w:rtl w:val="0"/>
        </w:rPr>
        <w:t xml:space="preserve">Somewhat story heavy, M/F, HumanxElf, vanilla, romantic, outdoors, Fantasy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Cornelius's Fics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76">
        <w:r w:rsidDel="00000000" w:rsidR="00000000" w:rsidRPr="00000000">
          <w:rPr>
            <w:color w:val="1155cc"/>
            <w:u w:val="single"/>
            <w:rtl w:val="0"/>
          </w:rPr>
          <w:t xml:space="preserve">http://pastebin.com/gUzQA3Y7</w:t>
        </w:r>
      </w:hyperlink>
      <w:r w:rsidDel="00000000" w:rsidR="00000000" w:rsidRPr="00000000">
        <w:rPr>
          <w:rtl w:val="0"/>
        </w:rPr>
        <w:t xml:space="preserve"> Trap x Sonja] "Trap, Crossdressing, Femdom, Futa, Inflation"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77">
        <w:r w:rsidDel="00000000" w:rsidR="00000000" w:rsidRPr="00000000">
          <w:rPr>
            <w:color w:val="1155cc"/>
            <w:u w:val="single"/>
            <w:rtl w:val="0"/>
          </w:rPr>
          <w:t xml:space="preserve">http://pastebin.com/4FxqbShW</w:t>
        </w:r>
      </w:hyperlink>
      <w:r w:rsidDel="00000000" w:rsidR="00000000" w:rsidRPr="00000000">
        <w:rPr>
          <w:rtl w:val="0"/>
        </w:rPr>
        <w:t xml:space="preserve"> Spark] "Trap, Crossdressing, Masturbation"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78">
        <w:r w:rsidDel="00000000" w:rsidR="00000000" w:rsidRPr="00000000">
          <w:rPr>
            <w:color w:val="1155cc"/>
            <w:u w:val="single"/>
            <w:rtl w:val="0"/>
          </w:rPr>
          <w:t xml:space="preserve">http://pastebin.com/fRphqyTb</w:t>
        </w:r>
      </w:hyperlink>
      <w:r w:rsidDel="00000000" w:rsidR="00000000" w:rsidRPr="00000000">
        <w:rPr>
          <w:rtl w:val="0"/>
        </w:rPr>
        <w:t xml:space="preserve"> Prisoner of the Abyss] "Tentacles, Living Armor, Inflation, Monster Sex, Parasites, Eggs, mild Chastity, bondage, unbirthing"</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 </w:t>
      </w:r>
      <w:hyperlink r:id="rId179">
        <w:r w:rsidDel="00000000" w:rsidR="00000000" w:rsidRPr="00000000">
          <w:rPr>
            <w:color w:val="1155cc"/>
            <w:u w:val="single"/>
            <w:rtl w:val="0"/>
          </w:rPr>
          <w:t xml:space="preserve">http://pastebin.com/S39mz9T0I</w:t>
        </w:r>
      </w:hyperlink>
      <w:r w:rsidDel="00000000" w:rsidR="00000000" w:rsidRPr="00000000">
        <w:rPr>
          <w:rtl w:val="0"/>
        </w:rPr>
        <w:t xml:space="preserve"> Absorbed A Dragon, Part 1] "Succubus Dog Girl, Bestiality, No Sense Of Right or Wrong, Knotting, Fellatio" (dead link)</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80">
        <w:r w:rsidDel="00000000" w:rsidR="00000000" w:rsidRPr="00000000">
          <w:rPr>
            <w:color w:val="1155cc"/>
            <w:u w:val="single"/>
            <w:rtl w:val="0"/>
          </w:rPr>
          <w:t xml:space="preserve">http://pastebin.com/2YH3J2GZrl</w:t>
        </w:r>
      </w:hyperlink>
      <w:r w:rsidDel="00000000" w:rsidR="00000000" w:rsidRPr="00000000">
        <w:rPr>
          <w:rtl w:val="0"/>
        </w:rPr>
        <w:t xml:space="preserve"> I Absorbed A Dragon, Part 2] "Vanilla, Dragonboy Shota, Succubus Dog Girl” (Dead link)</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81">
        <w:r w:rsidDel="00000000" w:rsidR="00000000" w:rsidRPr="00000000">
          <w:rPr>
            <w:color w:val="1155cc"/>
            <w:u w:val="single"/>
            <w:rtl w:val="0"/>
          </w:rPr>
          <w:t xml:space="preserve">http://pastebin.com/q4hFuMz7 I</w:t>
        </w:r>
      </w:hyperlink>
      <w:r w:rsidDel="00000000" w:rsidR="00000000" w:rsidRPr="00000000">
        <w:rPr>
          <w:rtl w:val="0"/>
        </w:rPr>
        <w:t xml:space="preserve"> Absorbed A Dragon, Part 3] "Incest, Chastity Play, Urethra Insertion, Bondage, Half-dragons, Footjob"</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82">
        <w:r w:rsidDel="00000000" w:rsidR="00000000" w:rsidRPr="00000000">
          <w:rPr>
            <w:color w:val="1155cc"/>
            <w:u w:val="single"/>
            <w:rtl w:val="0"/>
          </w:rPr>
          <w:t xml:space="preserve">http://pastebin.com/AjkcXBh1</w:t>
        </w:r>
      </w:hyperlink>
      <w:r w:rsidDel="00000000" w:rsidR="00000000" w:rsidRPr="00000000">
        <w:rPr>
          <w:rtl w:val="0"/>
        </w:rPr>
        <w:t xml:space="preserve"> I Absorbed A Dragon, Part 4] "Half-Dragon, Mother/Son Incest, “Rape”, MILD asphyxiation play, knotting, dirty dirty sex"</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83">
        <w:r w:rsidDel="00000000" w:rsidR="00000000" w:rsidRPr="00000000">
          <w:rPr>
            <w:color w:val="1155cc"/>
            <w:u w:val="single"/>
            <w:rtl w:val="0"/>
          </w:rPr>
          <w:t xml:space="preserve">http://pastebin.com/wHswEP2K</w:t>
        </w:r>
      </w:hyperlink>
      <w:r w:rsidDel="00000000" w:rsidR="00000000" w:rsidRPr="00000000">
        <w:rPr>
          <w:rtl w:val="0"/>
        </w:rPr>
        <w:t xml:space="preserve"> I Absorbed A Dragon, Part 5] "Half-dragon, Incest, Bestiality, Succubus Dog-girl, Bondage, Water Elemental Vore, Piss Drinking, F-Masturbation, Breast Expansion"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84">
        <w:r w:rsidDel="00000000" w:rsidR="00000000" w:rsidRPr="00000000">
          <w:rPr>
            <w:color w:val="1155cc"/>
            <w:u w:val="single"/>
            <w:rtl w:val="0"/>
          </w:rPr>
          <w:t xml:space="preserve">http://pastebin.com/mD4vNdqX</w:t>
        </w:r>
      </w:hyperlink>
      <w:r w:rsidDel="00000000" w:rsidR="00000000" w:rsidRPr="00000000">
        <w:rPr>
          <w:rtl w:val="0"/>
        </w:rPr>
        <w:t xml:space="preserve"> I Absorbed A Dragon, Part 6] "Half-Dragon, Succubus Dog Girl, Lactation, Rimming, Anal Fisting, Anal Training, Incest, Futa, Mother Daughter Knotting, Cum Inflation (Light)"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85">
        <w:r w:rsidDel="00000000" w:rsidR="00000000" w:rsidRPr="00000000">
          <w:rPr>
            <w:color w:val="1155cc"/>
            <w:u w:val="single"/>
            <w:rtl w:val="0"/>
          </w:rPr>
          <w:t xml:space="preserve">http://pastebin.com/V61YCA9q</w:t>
        </w:r>
      </w:hyperlink>
      <w:r w:rsidDel="00000000" w:rsidR="00000000" w:rsidRPr="00000000">
        <w:rPr>
          <w:rtl w:val="0"/>
        </w:rPr>
        <w:t xml:space="preserve"> The Alchemist's Tears] "vanilla"</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86">
        <w:r w:rsidDel="00000000" w:rsidR="00000000" w:rsidRPr="00000000">
          <w:rPr>
            <w:color w:val="1155cc"/>
            <w:u w:val="single"/>
            <w:rtl w:val="0"/>
          </w:rPr>
          <w:t xml:space="preserve">Kool-aid and Tin Foil</w:t>
        </w:r>
      </w:hyperlink>
      <w:r w:rsidDel="00000000" w:rsidR="00000000" w:rsidRPr="00000000">
        <w:rPr>
          <w:rtl w:val="0"/>
        </w:rPr>
        <w:t xml:space="preserve">] "Urban Fantasy, Futa Succubus, Male to Succubus TF, /pol/, FutaxMale, PROMOTIONS!"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87">
        <w:r w:rsidDel="00000000" w:rsidR="00000000" w:rsidRPr="00000000">
          <w:rPr>
            <w:color w:val="1155cc"/>
            <w:u w:val="single"/>
            <w:rtl w:val="0"/>
          </w:rPr>
          <w:t xml:space="preserve">http://pastebin.com/VjfzwPGJ</w:t>
        </w:r>
      </w:hyperlink>
      <w:r w:rsidDel="00000000" w:rsidR="00000000" w:rsidRPr="00000000">
        <w:rPr>
          <w:rtl w:val="0"/>
        </w:rPr>
        <w:t xml:space="preserve"> Amber] " Rape, bee-taur girls and guys, guro, cum inflation, oviposition, birthing, cock plugs, mind break, watersports (kind of), parasitic subsuming, transformation, incest, bodyswapping, so much rape"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i w:val="1"/>
        </w:rPr>
      </w:pPr>
      <w:hyperlink r:id="rId188">
        <w:r w:rsidDel="00000000" w:rsidR="00000000" w:rsidRPr="00000000">
          <w:rPr>
            <w:color w:val="1155cc"/>
            <w:u w:val="single"/>
            <w:rtl w:val="0"/>
          </w:rPr>
          <w:t xml:space="preserve">Discipline</w:t>
        </w:r>
      </w:hyperlink>
      <w:r w:rsidDel="00000000" w:rsidR="00000000" w:rsidRPr="00000000">
        <w:rPr>
          <w:rtl w:val="0"/>
        </w:rPr>
        <w:t xml:space="preserve"> </w:t>
      </w:r>
      <w:r w:rsidDel="00000000" w:rsidR="00000000" w:rsidRPr="00000000">
        <w:rPr>
          <w:i w:val="1"/>
          <w:rtl w:val="0"/>
        </w:rPr>
        <w:t xml:space="preserve">Futa x Female, </w:t>
      </w:r>
      <w:r w:rsidDel="00000000" w:rsidR="00000000" w:rsidRPr="00000000">
        <w:rPr>
          <w:i w:val="1"/>
          <w:rtl w:val="0"/>
        </w:rPr>
        <w:t xml:space="preserve">Futa x Female, “romance”, incest, collaring, fingering, exposition, kissing, cockwarming, hand holding, forced exhibitionism, face fucking, roleplay, piss drinking, consensual sex in the doggie position for the purpose of procreation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Cuteanon's Fics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hyperlink r:id="rId189">
        <w:r w:rsidDel="00000000" w:rsidR="00000000" w:rsidRPr="00000000">
          <w:rPr>
            <w:color w:val="1155cc"/>
            <w:u w:val="single"/>
            <w:rtl w:val="0"/>
          </w:rPr>
          <w:t xml:space="preserve">Bottle of Heat</w:t>
        </w:r>
      </w:hyperlink>
      <w:r w:rsidDel="00000000" w:rsidR="00000000" w:rsidRPr="00000000">
        <w:rPr>
          <w:rtl w:val="0"/>
        </w:rPr>
        <w:t xml:space="preserve"> "Lizardman/FGoblin, fantasy sex drugs, fingering, first time smut writer"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Cynical_Writefag’s Fics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hyperlink r:id="rId190">
        <w:r w:rsidDel="00000000" w:rsidR="00000000" w:rsidRPr="00000000">
          <w:rPr>
            <w:color w:val="1155cc"/>
            <w:u w:val="single"/>
            <w:rtl w:val="0"/>
          </w:rPr>
          <w:t xml:space="preserve">Love Coils</w:t>
        </w:r>
      </w:hyperlink>
      <w:r w:rsidDel="00000000" w:rsidR="00000000" w:rsidRPr="00000000">
        <w:rPr>
          <w:rtl w:val="0"/>
        </w:rPr>
        <w:t xml:space="preserve"> </w:t>
      </w:r>
      <w:r w:rsidDel="00000000" w:rsidR="00000000" w:rsidRPr="00000000">
        <w:rPr>
          <w:rtl w:val="0"/>
        </w:rPr>
        <w:t xml:space="preserve">Gentle Femdom, Role Reversal, Light Yandere, Sappy/Romantic, Monster Girl, Lamia/Snake Girl</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Cyr's fics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http://pastebin.com/8HTX8Byn</w:t>
      </w:r>
      <w:r w:rsidDel="00000000" w:rsidR="00000000" w:rsidRPr="00000000">
        <w:rPr>
          <w:rtl w:val="0"/>
        </w:rPr>
        <w:t xml:space="preserve"> Disquisition on Elysia] "Male Elf/Female Elf, oral, anal, orgy"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*[http://pastebin.com/HiPgeBpf Exhibition] "Female Human/Male Minotaur, exhibitionism, voyeurism"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91">
        <w:r w:rsidDel="00000000" w:rsidR="00000000" w:rsidRPr="00000000">
          <w:rPr>
            <w:color w:val="1155cc"/>
            <w:u w:val="single"/>
            <w:rtl w:val="0"/>
          </w:rPr>
          <w:t xml:space="preserve">http://pastebin.com/zvstJaDc</w:t>
        </w:r>
      </w:hyperlink>
      <w:r w:rsidDel="00000000" w:rsidR="00000000" w:rsidRPr="00000000">
        <w:rPr>
          <w:rtl w:val="0"/>
        </w:rPr>
        <w:t xml:space="preserve"> For the Right Price] "Female Human/Tentacle M</w:t>
      </w:r>
      <w:ins w:author="M mmm" w:id="10" w:date="2019-09-14T05:21:54Z">
        <w:del w:author="Anonymous" w:id="11" w:date="2020-01-04T04:56:50Z">
          <w:r w:rsidDel="00000000" w:rsidR="00000000" w:rsidRPr="00000000">
            <w:rPr>
              <w:rtl w:val="0"/>
            </w:rPr>
            <w:delText xml:space="preserve">u</w:delText>
          </w:r>
        </w:del>
      </w:ins>
      <w:r w:rsidDel="00000000" w:rsidR="00000000" w:rsidRPr="00000000">
        <w:rPr>
          <w:rtl w:val="0"/>
        </w:rPr>
        <w:t xml:space="preserve">onster"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*[http://pastebin.com/Z48Vhv53 A Lie of Pity] "Vampire Male/Vampire Female, VtM, lapdance"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*[http://pastebin.com/JnaRcVvq Farmhand] "Male Half-Orc/Female Human, Consensual, MILF"</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92">
        <w:r w:rsidDel="00000000" w:rsidR="00000000" w:rsidRPr="00000000">
          <w:rPr>
            <w:color w:val="1155cc"/>
            <w:u w:val="single"/>
            <w:rtl w:val="0"/>
          </w:rPr>
          <w:t xml:space="preserve">http://pastebin.com/tTZZ5AeF</w:t>
        </w:r>
      </w:hyperlink>
      <w:r w:rsidDel="00000000" w:rsidR="00000000" w:rsidRPr="00000000">
        <w:rPr>
          <w:rtl w:val="0"/>
        </w:rPr>
        <w:t xml:space="preserve"> </w:t>
      </w:r>
      <w:r w:rsidDel="00000000" w:rsidR="00000000" w:rsidRPr="00000000">
        <w:rPr>
          <w:rtl w:val="0"/>
        </w:rPr>
        <w:t xml:space="preserve">A Champion's Prize] "Female Halfling/Male Human, size difference"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*[http://pastebin.com/Fks8VQZj In The Eyes of Gods and Men (an edited ERP)] "Female Human/Male Elf, barbarians, angry sex, ERP"</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*[http://pastebin.com/fDj6uAmJ Elven Ways (an edited ERP)] "Female Human/Male Elf, barbarians, ERP"</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93">
        <w:r w:rsidDel="00000000" w:rsidR="00000000" w:rsidRPr="00000000">
          <w:rPr>
            <w:color w:val="1155cc"/>
            <w:u w:val="single"/>
            <w:rtl w:val="0"/>
          </w:rPr>
          <w:t xml:space="preserve">http://pastebin.com/QmvaQYmK</w:t>
        </w:r>
      </w:hyperlink>
      <w:r w:rsidDel="00000000" w:rsidR="00000000" w:rsidRPr="00000000">
        <w:rPr>
          <w:rtl w:val="0"/>
        </w:rPr>
        <w:t xml:space="preserve"> After Hours (an edited ERP)] "Female Android/Male Human, blowjob, sci-fi, ERP"</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94">
        <w:r w:rsidDel="00000000" w:rsidR="00000000" w:rsidRPr="00000000">
          <w:rPr>
            <w:color w:val="1155cc"/>
            <w:u w:val="single"/>
            <w:rtl w:val="0"/>
          </w:rPr>
          <w:t xml:space="preserve">http://pastebin.com/r4W0pEzS</w:t>
        </w:r>
      </w:hyperlink>
      <w:r w:rsidDel="00000000" w:rsidR="00000000" w:rsidRPr="00000000">
        <w:rPr>
          <w:rtl w:val="0"/>
        </w:rPr>
        <w:t xml:space="preserve"> Communion (an edited ERP)] "Female Half-Orc/Male Human, combat, violent sex, throatfucking, anal, ERP"</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95">
        <w:r w:rsidDel="00000000" w:rsidR="00000000" w:rsidRPr="00000000">
          <w:rPr>
            <w:color w:val="1155cc"/>
            <w:u w:val="single"/>
            <w:rtl w:val="0"/>
          </w:rPr>
          <w:t xml:space="preserve">[http://pastebin.com/w3jXH5tr</w:t>
        </w:r>
      </w:hyperlink>
      <w:r w:rsidDel="00000000" w:rsidR="00000000" w:rsidRPr="00000000">
        <w:rPr>
          <w:rtl w:val="0"/>
        </w:rPr>
        <w:t xml:space="preserve"> Blind Date (an edited ERP)] "Female Half-Orc/Male Human, size difference, culture shock, ERP"</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D's fics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i w:val="1"/>
        </w:rPr>
      </w:pPr>
      <w:hyperlink r:id="rId196">
        <w:r w:rsidDel="00000000" w:rsidR="00000000" w:rsidRPr="00000000">
          <w:rPr>
            <w:color w:val="1155cc"/>
            <w:u w:val="single"/>
            <w:rtl w:val="0"/>
          </w:rPr>
          <w:t xml:space="preserve">Lock, Croc, and Two Smoking Barrels</w:t>
        </w:r>
      </w:hyperlink>
      <w:r w:rsidDel="00000000" w:rsidR="00000000" w:rsidRPr="00000000">
        <w:rPr>
          <w:rtl w:val="0"/>
        </w:rPr>
        <w:t xml:space="preserve"> </w:t>
      </w:r>
      <w:r w:rsidDel="00000000" w:rsidR="00000000" w:rsidRPr="00000000">
        <w:rPr>
          <w:i w:val="1"/>
          <w:rtl w:val="0"/>
        </w:rPr>
        <w:t xml:space="preserve">croc-girl, monster girl, male-on-female, public nudity, sex in public, cunnilingus, mild breath play, fingering, orgasm denial, nymphomania, exhibitionism, mild humiliation, cannibalism?, romance, lovey-dovey, menace, animal death, Florida, crime, silliness</w:t>
      </w:r>
      <w:r w:rsidDel="00000000" w:rsidR="00000000" w:rsidRPr="00000000">
        <w:rPr>
          <w:i w:val="1"/>
          <w:rtl w:val="0"/>
        </w:rPr>
        <w:br w:type="textWrapping"/>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i w:val="1"/>
        </w:rPr>
      </w:pPr>
      <w:hyperlink r:id="rId197">
        <w:r w:rsidDel="00000000" w:rsidR="00000000" w:rsidRPr="00000000">
          <w:rPr>
            <w:i w:val="1"/>
            <w:color w:val="1155cc"/>
            <w:u w:val="single"/>
            <w:rtl w:val="0"/>
          </w:rPr>
          <w:t xml:space="preserve">The Grande Futapest Hotel</w:t>
        </w:r>
      </w:hyperlink>
      <w:r w:rsidDel="00000000" w:rsidR="00000000" w:rsidRPr="00000000">
        <w:rPr>
          <w:i w:val="1"/>
          <w:rtl w:val="0"/>
        </w:rPr>
        <w:t xml:space="preserve">  futanari, futa-on-female, futa-on-futa, huge dicks, balls, ballsucking, blowjobs, anal, vaginal, deepthroat, vibrator, hands-free, cumswapping, kissing, porn, real world, I wish the real world would just stop hasslin' me</w:t>
        <w:br w:type="textWrapping"/>
      </w:r>
      <w:hyperlink r:id="rId198">
        <w:r w:rsidDel="00000000" w:rsidR="00000000" w:rsidRPr="00000000">
          <w:rPr>
            <w:color w:val="1155cc"/>
            <w:u w:val="single"/>
            <w:rtl w:val="0"/>
          </w:rPr>
          <w:t xml:space="preserve">Out of the Bag</w:t>
        </w:r>
      </w:hyperlink>
      <w:r w:rsidDel="00000000" w:rsidR="00000000" w:rsidRPr="00000000">
        <w:rPr>
          <w:rtl w:val="0"/>
        </w:rPr>
        <w:t xml:space="preserve"> </w:t>
      </w:r>
      <w:r w:rsidDel="00000000" w:rsidR="00000000" w:rsidRPr="00000000">
        <w:rPr>
          <w:i w:val="1"/>
          <w:rtl w:val="0"/>
        </w:rPr>
        <w:t xml:space="preserve">female-on-female, catgirls, transformation, public nudity, exhibitionism, pussy eating, get it?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hyperlink r:id="rId199">
        <w:r w:rsidDel="00000000" w:rsidR="00000000" w:rsidRPr="00000000">
          <w:rPr>
            <w:color w:val="1155cc"/>
            <w:highlight w:val="white"/>
            <w:u w:val="single"/>
            <w:rtl w:val="0"/>
          </w:rPr>
          <w:t xml:space="preserve">Slime of Your Life</w:t>
        </w:r>
      </w:hyperlink>
      <w:r w:rsidDel="00000000" w:rsidR="00000000" w:rsidRPr="00000000">
        <w:rPr>
          <w:highlight w:val="white"/>
          <w:rtl w:val="0"/>
        </w:rPr>
        <w:t xml:space="preserve"> </w:t>
      </w:r>
      <w:r w:rsidDel="00000000" w:rsidR="00000000" w:rsidRPr="00000000">
        <w:rPr>
          <w:i w:val="1"/>
          <w:highlight w:val="white"/>
          <w:rtl w:val="0"/>
        </w:rPr>
        <w:t xml:space="preserve">slimegirl, slime tentacles, fantasy, fantasy races, interracial, condoms, elf, centaur, futa-on-female, multiple penises, slime vore, same-size vore?, lots of semen, anal, oral, stomach bulging, public, engulfment, doctor</w:t>
        <w:br w:type="textWrapping"/>
      </w:r>
      <w:hyperlink r:id="rId200">
        <w:r w:rsidDel="00000000" w:rsidR="00000000" w:rsidRPr="00000000">
          <w:rPr>
            <w:color w:val="1155cc"/>
            <w:highlight w:val="white"/>
            <w:u w:val="single"/>
            <w:rtl w:val="0"/>
          </w:rPr>
          <w:t xml:space="preserve">Come to a Head</w:t>
        </w:r>
      </w:hyperlink>
      <w:r w:rsidDel="00000000" w:rsidR="00000000" w:rsidRPr="00000000">
        <w:rPr>
          <w:i w:val="1"/>
          <w:highlight w:val="white"/>
          <w:rtl w:val="0"/>
        </w:rPr>
        <w:t xml:space="preserve"> short story, male-on-female, blowjob, severed head play, magic, dullahan, Irish? Scottish? stereotypes, really really stupid</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i w:val="1"/>
          <w:color w:val="1155cc"/>
          <w:u w:val="single"/>
        </w:rPr>
      </w:pPr>
      <w:hyperlink r:id="rId201">
        <w:r w:rsidDel="00000000" w:rsidR="00000000" w:rsidRPr="00000000">
          <w:rPr>
            <w:color w:val="1155cc"/>
            <w:u w:val="single"/>
            <w:rtl w:val="0"/>
          </w:rPr>
          <w:t xml:space="preserve">The Player Witch Augment</w:t>
        </w:r>
      </w:hyperlink>
      <w:r w:rsidDel="00000000" w:rsidR="00000000" w:rsidRPr="00000000">
        <w:rPr>
          <w:rtl w:val="0"/>
        </w:rPr>
        <w:t xml:space="preserve"> </w:t>
      </w:r>
      <w:r w:rsidDel="00000000" w:rsidR="00000000" w:rsidRPr="00000000">
        <w:rPr>
          <w:i w:val="1"/>
          <w:rtl w:val="0"/>
        </w:rPr>
        <w:t xml:space="preserve">cock growth, huge penis, small penis humiliation, masturbation, exhibitionism, witchcraft, futa, autofellatio, walla walla bing-bang</w:t>
      </w:r>
      <w:r w:rsidDel="00000000" w:rsidR="00000000" w:rsidRPr="00000000">
        <w:fldChar w:fldCharType="begin"/>
        <w:instrText xml:space="preserve"> HYPERLINK "https://accounts.google.com/Logout?service=wise&amp;continue=https://docs.google.com" </w:instrText>
        <w:fldChar w:fldCharType="separate"/>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i w:val="1"/>
        </w:rPr>
      </w:pPr>
      <w:r w:rsidDel="00000000" w:rsidR="00000000" w:rsidRPr="00000000">
        <w:fldChar w:fldCharType="end"/>
      </w:r>
      <w:hyperlink r:id="rId202">
        <w:r w:rsidDel="00000000" w:rsidR="00000000" w:rsidRPr="00000000">
          <w:rPr>
            <w:color w:val="1155cc"/>
            <w:u w:val="single"/>
            <w:shd w:fill="f3f3f3" w:val="clear"/>
            <w:rtl w:val="0"/>
          </w:rPr>
          <w:t xml:space="preserve">The Player Witch Augment II: Paranormal Virility</w:t>
        </w:r>
      </w:hyperlink>
      <w:r w:rsidDel="00000000" w:rsidR="00000000" w:rsidRPr="00000000">
        <w:rPr>
          <w:i w:val="1"/>
          <w:shd w:fill="f3f3f3" w:val="clear"/>
          <w:rtl w:val="0"/>
        </w:rPr>
        <w:t xml:space="preserve"> </w:t>
      </w:r>
      <w:r w:rsidDel="00000000" w:rsidR="00000000" w:rsidRPr="00000000">
        <w:rPr>
          <w:i w:val="1"/>
          <w:rtl w:val="0"/>
        </w:rPr>
        <w:t xml:space="preserve">futa, cock growth, huge penises, huge ejaculations, humiliation, exhibitionism, food play, autofellatio, masturbation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i w:val="1"/>
        </w:rPr>
      </w:pPr>
      <w:hyperlink r:id="rId203">
        <w:r w:rsidDel="00000000" w:rsidR="00000000" w:rsidRPr="00000000">
          <w:rPr>
            <w:color w:val="1155cc"/>
            <w:u w:val="single"/>
            <w:rtl w:val="0"/>
          </w:rPr>
          <w:t xml:space="preserve">The Player Witch Augment III: Sometimes They Come on your Back</w:t>
        </w:r>
      </w:hyperlink>
      <w:r w:rsidDel="00000000" w:rsidR="00000000" w:rsidRPr="00000000">
        <w:rPr>
          <w:rtl w:val="0"/>
        </w:rPr>
        <w:t xml:space="preserve"> f</w:t>
      </w:r>
      <w:r w:rsidDel="00000000" w:rsidR="00000000" w:rsidRPr="00000000">
        <w:rPr>
          <w:i w:val="1"/>
          <w:rtl w:val="0"/>
        </w:rPr>
        <w:t xml:space="preserve">uta, cock growth, huge cock, mild small cock humiliation, futa on female, lesbian, kissing, fellatio, cunnilingus, eating cum, cum swapping, magic.</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hyperlink r:id="rId204">
        <w:r w:rsidDel="00000000" w:rsidR="00000000" w:rsidRPr="00000000">
          <w:rPr>
            <w:color w:val="1155cc"/>
            <w:u w:val="single"/>
            <w:rtl w:val="0"/>
          </w:rPr>
          <w:t xml:space="preserve">The Player Witch Augment 4: Hocus, Poke Us</w:t>
        </w:r>
      </w:hyperlink>
      <w:hyperlink r:id="rId205">
        <w:r w:rsidDel="00000000" w:rsidR="00000000" w:rsidRPr="00000000">
          <w:rPr>
            <w:rtl w:val="0"/>
          </w:rPr>
          <w:t xml:space="preserve"> </w:t>
        </w:r>
      </w:hyperlink>
      <w:hyperlink r:id="rId206">
        <w:r w:rsidDel="00000000" w:rsidR="00000000" w:rsidRPr="00000000">
          <w:rPr>
            <w:i w:val="1"/>
            <w:highlight w:val="white"/>
            <w:rtl w:val="0"/>
          </w:rPr>
          <w:t xml:space="preserve">male-on-female, female-on-female, huge cock, small cock humiliation, other humiliation, public nudity, large insertion, anal, magic</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highlight w:val="white"/>
        </w:rPr>
      </w:pPr>
      <w:hyperlink r:id="rId207">
        <w:r w:rsidDel="00000000" w:rsidR="00000000" w:rsidRPr="00000000">
          <w:rPr>
            <w:color w:val="1155cc"/>
            <w:highlight w:val="white"/>
            <w:u w:val="single"/>
            <w:rtl w:val="0"/>
          </w:rPr>
          <w:t xml:space="preserve">The Player Witch Augment 5: Miss Peregrine's Homo for Peculiar Adults</w:t>
        </w:r>
      </w:hyperlink>
      <w:r w:rsidDel="00000000" w:rsidR="00000000" w:rsidRPr="00000000">
        <w:rPr>
          <w:highlight w:val="white"/>
          <w:rtl w:val="0"/>
        </w:rPr>
        <w:t xml:space="preserve"> </w:t>
      </w:r>
      <w:r w:rsidDel="00000000" w:rsidR="00000000" w:rsidRPr="00000000">
        <w:rPr>
          <w:highlight w:val="white"/>
          <w:rtl w:val="0"/>
        </w:rPr>
        <w:t xml:space="preserve">female-on-female, female-on-futa, futa-on-futa, exhibitionism, fellatio, anal, huge cocks, cock expansion, magic, come to beautiful hawaii</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highlight w:val="white"/>
        </w:rPr>
      </w:pPr>
      <w:hyperlink r:id="rId208">
        <w:r w:rsidDel="00000000" w:rsidR="00000000" w:rsidRPr="00000000">
          <w:rPr>
            <w:color w:val="1155cc"/>
            <w:highlight w:val="white"/>
            <w:u w:val="single"/>
            <w:rtl w:val="0"/>
          </w:rPr>
          <w:t xml:space="preserve">The Player Witch Augment 6: Witch Doctor, Strange</w:t>
        </w:r>
      </w:hyperlink>
      <w:r w:rsidDel="00000000" w:rsidR="00000000" w:rsidRPr="00000000">
        <w:rPr>
          <w:highlight w:val="white"/>
          <w:rtl w:val="0"/>
        </w:rPr>
        <w:t xml:space="preserve"> cock growth, futa, huge cocks, hyper cock, humiliation, cock envy, blowjobs, female-on-futa, amputee, come eating, come spitting, do you believe in magic</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i w:val="1"/>
          <w:highlight w:val="white"/>
        </w:rPr>
      </w:pPr>
      <w:hyperlink r:id="rId209">
        <w:r w:rsidDel="00000000" w:rsidR="00000000" w:rsidRPr="00000000">
          <w:rPr>
            <w:color w:val="1155cc"/>
            <w:highlight w:val="white"/>
            <w:u w:val="single"/>
            <w:rtl w:val="0"/>
          </w:rPr>
          <w:t xml:space="preserve">The Player Witch Augment 7: The Lie With, The Twitch and the Wardrobe Malfunction</w:t>
        </w:r>
      </w:hyperlink>
      <w:r w:rsidDel="00000000" w:rsidR="00000000" w:rsidRPr="00000000">
        <w:rPr>
          <w:highlight w:val="white"/>
          <w:rtl w:val="0"/>
        </w:rPr>
        <w:t xml:space="preserve"> big cocks, cock growth, futa, futa-on-female, humiliation, public sex, spontaneous orgasm, contorted body, magic</w:t>
        <w:br w:type="textWrapping"/>
      </w:r>
      <w:hyperlink r:id="rId210">
        <w:r w:rsidDel="00000000" w:rsidR="00000000" w:rsidRPr="00000000">
          <w:rPr>
            <w:color w:val="1155cc"/>
            <w:highlight w:val="white"/>
            <w:u w:val="single"/>
            <w:rtl w:val="0"/>
          </w:rPr>
          <w:t xml:space="preserve">D's Girlfriends 4Ever Fanfiction: Part 1</w:t>
        </w:r>
      </w:hyperlink>
      <w:r w:rsidDel="00000000" w:rsidR="00000000" w:rsidRPr="00000000">
        <w:rPr>
          <w:highlight w:val="white"/>
          <w:rtl w:val="0"/>
        </w:rPr>
        <w:t xml:space="preserve"> </w:t>
      </w:r>
      <w:r w:rsidDel="00000000" w:rsidR="00000000" w:rsidRPr="00000000">
        <w:rPr>
          <w:i w:val="1"/>
          <w:highlight w:val="white"/>
          <w:rtl w:val="0"/>
        </w:rPr>
        <w:t xml:space="preserve">fan-fiction, woman-to-futa transformation, foot jobs, oral, anal, basically every kind futa sex, public nudity, exhibitionism, cock growth, cock measuring, group sex, futa-on-futa, futa-on-futa-on-futa, more futa sex than you can believe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i w:val="1"/>
          <w:highlight w:val="white"/>
        </w:rPr>
      </w:pPr>
      <w:hyperlink r:id="rId211">
        <w:r w:rsidDel="00000000" w:rsidR="00000000" w:rsidRPr="00000000">
          <w:rPr>
            <w:color w:val="1155cc"/>
            <w:highlight w:val="white"/>
            <w:u w:val="single"/>
            <w:rtl w:val="0"/>
          </w:rPr>
          <w:t xml:space="preserve">D's Girlfriends 4Ever Fanfiction: Part 2</w:t>
        </w:r>
      </w:hyperlink>
      <w:r w:rsidDel="00000000" w:rsidR="00000000" w:rsidRPr="00000000">
        <w:rPr>
          <w:highlight w:val="white"/>
          <w:rtl w:val="0"/>
        </w:rPr>
        <w:t xml:space="preserve"> </w:t>
      </w:r>
      <w:r w:rsidDel="00000000" w:rsidR="00000000" w:rsidRPr="00000000">
        <w:rPr>
          <w:i w:val="1"/>
          <w:highlight w:val="white"/>
          <w:rtl w:val="0"/>
        </w:rPr>
        <w:t xml:space="preserve">fan-fiction, all futa, huge cocks, cock growth, cock shrinking, dildos, repeated orgasms, public nudity, exhibitionism, come eating, condom play, group sex, more futa sex than you can believe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i w:val="1"/>
          <w:highlight w:val="white"/>
        </w:rPr>
      </w:pPr>
      <w:hyperlink r:id="rId212">
        <w:r w:rsidDel="00000000" w:rsidR="00000000" w:rsidRPr="00000000">
          <w:rPr>
            <w:color w:val="1155cc"/>
            <w:highlight w:val="white"/>
            <w:u w:val="single"/>
            <w:rtl w:val="0"/>
          </w:rPr>
          <w:t xml:space="preserve">One To Grow On</w:t>
        </w:r>
      </w:hyperlink>
      <w:r w:rsidDel="00000000" w:rsidR="00000000" w:rsidRPr="00000000">
        <w:rPr>
          <w:i w:val="1"/>
          <w:sz w:val="20"/>
          <w:szCs w:val="20"/>
          <w:highlight w:val="white"/>
          <w:rtl w:val="0"/>
        </w:rPr>
        <w:t xml:space="preserve"> </w:t>
      </w:r>
      <w:r w:rsidDel="00000000" w:rsidR="00000000" w:rsidRPr="00000000">
        <w:rPr>
          <w:i w:val="1"/>
          <w:highlight w:val="white"/>
          <w:rtl w:val="0"/>
        </w:rPr>
        <w:t xml:space="preserve">amazon transformation, futa transformation, growth, huge cock, futa-on-futa, muscle, autofellatio, size discrepancy science!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i w:val="1"/>
        </w:rPr>
      </w:pPr>
      <w:hyperlink r:id="rId213">
        <w:r w:rsidDel="00000000" w:rsidR="00000000" w:rsidRPr="00000000">
          <w:rPr>
            <w:color w:val="1155cc"/>
            <w:highlight w:val="white"/>
            <w:u w:val="single"/>
            <w:rtl w:val="0"/>
          </w:rPr>
          <w:t xml:space="preserve">The Long Pull</w:t>
        </w:r>
      </w:hyperlink>
      <w:r w:rsidDel="00000000" w:rsidR="00000000" w:rsidRPr="00000000">
        <w:rPr>
          <w:rtl w:val="0"/>
        </w:rPr>
        <w:t xml:space="preserve"> </w:t>
      </w:r>
      <w:r w:rsidDel="00000000" w:rsidR="00000000" w:rsidRPr="00000000">
        <w:rPr>
          <w:i w:val="1"/>
          <w:rtl w:val="0"/>
        </w:rPr>
        <w:t xml:space="preserve">futanari, futa-on-futa, big ejaculation, eating come, come in food, handjobs, masturbation, blowjobs, public nudity, exhibitionism, buttplugs, coffee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D4c's fics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i w:val="1"/>
        </w:rPr>
      </w:pPr>
      <w:hyperlink r:id="rId214">
        <w:r w:rsidDel="00000000" w:rsidR="00000000" w:rsidRPr="00000000">
          <w:rPr>
            <w:color w:val="1155cc"/>
            <w:u w:val="single"/>
            <w:rtl w:val="0"/>
          </w:rPr>
          <w:t xml:space="preserve">Sea Spray</w:t>
        </w:r>
      </w:hyperlink>
      <w:r w:rsidDel="00000000" w:rsidR="00000000" w:rsidRPr="00000000">
        <w:rPr>
          <w:rtl w:val="0"/>
        </w:rPr>
        <w:t xml:space="preserve"> </w:t>
      </w:r>
      <w:r w:rsidDel="00000000" w:rsidR="00000000" w:rsidRPr="00000000">
        <w:rPr>
          <w:i w:val="1"/>
          <w:rtl w:val="0"/>
        </w:rPr>
        <w:t xml:space="preserve">mermaid TF</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Dagda's fics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i w:val="1"/>
        </w:rPr>
      </w:pPr>
      <w:hyperlink r:id="rId215">
        <w:r w:rsidDel="00000000" w:rsidR="00000000" w:rsidRPr="00000000">
          <w:rPr>
            <w:color w:val="1155cc"/>
            <w:u w:val="single"/>
            <w:rtl w:val="0"/>
          </w:rPr>
          <w:t xml:space="preserve">Cultural Exchange</w:t>
        </w:r>
      </w:hyperlink>
      <w:r w:rsidDel="00000000" w:rsidR="00000000" w:rsidRPr="00000000">
        <w:rPr>
          <w:rtl w:val="0"/>
        </w:rPr>
        <w:t xml:space="preserve"> </w:t>
      </w:r>
      <w:r w:rsidDel="00000000" w:rsidR="00000000" w:rsidRPr="00000000">
        <w:rPr>
          <w:i w:val="1"/>
          <w:rtl w:val="0"/>
        </w:rPr>
        <w:t xml:space="preserve">DnD, HumanxDrowxDrow, threesome, femdom, rape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hyperlink r:id="rId216">
        <w:r w:rsidDel="00000000" w:rsidR="00000000" w:rsidRPr="00000000">
          <w:rPr>
            <w:color w:val="1155cc"/>
            <w:u w:val="single"/>
            <w:rtl w:val="0"/>
          </w:rPr>
          <w:t xml:space="preserve">Demoness (Script)</w:t>
        </w:r>
      </w:hyperlink>
      <w:r w:rsidDel="00000000" w:rsidR="00000000" w:rsidRPr="00000000">
        <w:rPr>
          <w:rtl w:val="0"/>
        </w:rPr>
        <w:t xml:space="preserve"> </w:t>
      </w:r>
      <w:r w:rsidDel="00000000" w:rsidR="00000000" w:rsidRPr="00000000">
        <w:rPr>
          <w:i w:val="1"/>
          <w:rtl w:val="0"/>
        </w:rPr>
        <w:t xml:space="preserve">demoness, female on male </w:t>
      </w:r>
      <w:r w:rsidDel="00000000" w:rsidR="00000000" w:rsidRPr="00000000">
        <w:rPr>
          <w:rtl w:val="0"/>
          <w:rPrChange w:author="Anonymous" w:id="12" w:date="2019-08-14T09:13:04Z">
            <w:rPr>
              <w:i w:val="1"/>
            </w:rPr>
          </w:rPrChange>
        </w:rPr>
        <w:t xml:space="preserve">NTR</w:t>
      </w:r>
      <w:r w:rsidDel="00000000" w:rsidR="00000000" w:rsidRPr="00000000">
        <w:rPr>
          <w:i w:val="1"/>
          <w:rtl w:val="0"/>
        </w:rPr>
        <w:t xml:space="preserve">, threats/blackmail, femdom, rape</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i w:val="1"/>
        </w:rPr>
      </w:pPr>
      <w:hyperlink r:id="rId217">
        <w:r w:rsidDel="00000000" w:rsidR="00000000" w:rsidRPr="00000000">
          <w:rPr>
            <w:color w:val="1155cc"/>
            <w:u w:val="single"/>
            <w:rtl w:val="0"/>
          </w:rPr>
          <w:t xml:space="preserve">Demoness (Voiced)</w:t>
        </w:r>
      </w:hyperlink>
      <w:r w:rsidDel="00000000" w:rsidR="00000000" w:rsidRPr="00000000">
        <w:rPr>
          <w:rtl w:val="0"/>
        </w:rPr>
        <w:t xml:space="preserve"> </w:t>
      </w:r>
      <w:r w:rsidDel="00000000" w:rsidR="00000000" w:rsidRPr="00000000">
        <w:rPr>
          <w:i w:val="1"/>
          <w:rtl w:val="0"/>
        </w:rPr>
        <w:t xml:space="preserve">(by MizSpecific, a.k.a. SS)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hyperlink r:id="rId218">
        <w:r w:rsidDel="00000000" w:rsidR="00000000" w:rsidRPr="00000000">
          <w:rPr>
            <w:color w:val="1155cc"/>
            <w:u w:val="single"/>
            <w:rtl w:val="0"/>
          </w:rPr>
          <w:t xml:space="preserve">Assassin (Or: "The Adventures of Tuskboy and Bitch")</w:t>
        </w:r>
      </w:hyperlink>
      <w:r w:rsidDel="00000000" w:rsidR="00000000" w:rsidRPr="00000000">
        <w:rPr>
          <w:rtl w:val="0"/>
        </w:rPr>
        <w:t xml:space="preserve"> </w:t>
      </w:r>
      <w:r w:rsidDel="00000000" w:rsidR="00000000" w:rsidRPr="00000000">
        <w:rPr>
          <w:i w:val="1"/>
          <w:rtl w:val="0"/>
        </w:rPr>
        <w:t xml:space="preserve">F Human Assassin/M Half-Orc Bartender, racial tension, femdom, rape, forced love</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Dankanon's fics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hyperlink r:id="rId219">
        <w:r w:rsidDel="00000000" w:rsidR="00000000" w:rsidRPr="00000000">
          <w:rPr>
            <w:color w:val="1155cc"/>
            <w:u w:val="single"/>
            <w:rtl w:val="0"/>
          </w:rPr>
          <w:t xml:space="preserve">In Service to Dibella</w:t>
        </w:r>
      </w:hyperlink>
      <w:r w:rsidDel="00000000" w:rsidR="00000000" w:rsidRPr="00000000">
        <w:rPr>
          <w:rtl w:val="0"/>
        </w:rPr>
        <w:t xml:space="preserve"> "Elder Scrolls, MxF, KhajiitxNord, catgirl, consensual, blowjob, vaginal"</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DaWeirdo’s fics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i w:val="1"/>
        </w:rPr>
      </w:pPr>
      <w:hyperlink r:id="rId220">
        <w:r w:rsidDel="00000000" w:rsidR="00000000" w:rsidRPr="00000000">
          <w:rPr>
            <w:color w:val="1155cc"/>
            <w:u w:val="single"/>
            <w:rtl w:val="0"/>
          </w:rPr>
          <w:t xml:space="preserve">Crypt Crawlers: Goblin Season</w:t>
        </w:r>
      </w:hyperlink>
      <w:r w:rsidDel="00000000" w:rsidR="00000000" w:rsidRPr="00000000">
        <w:rPr>
          <w:rtl w:val="0"/>
        </w:rPr>
        <w:t xml:space="preserve"> </w:t>
      </w:r>
      <w:r w:rsidDel="00000000" w:rsidR="00000000" w:rsidRPr="00000000">
        <w:rPr>
          <w:i w:val="1"/>
          <w:rtl w:val="0"/>
        </w:rPr>
        <w:t xml:space="preserve">Human/Goblin, Trap/Trap, Anal, Mpreg (Impregnation)</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Deadwyrm’s fics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hyperlink r:id="rId221">
        <w:r w:rsidDel="00000000" w:rsidR="00000000" w:rsidRPr="00000000">
          <w:rPr>
            <w:color w:val="1155cc"/>
            <w:u w:val="single"/>
            <w:rtl w:val="0"/>
          </w:rPr>
          <w:t xml:space="preserve">The Court Magician - A Beautiful Creature</w:t>
        </w:r>
      </w:hyperlink>
      <w:r w:rsidDel="00000000" w:rsidR="00000000" w:rsidRPr="00000000">
        <w:rPr>
          <w:rtl w:val="0"/>
        </w:rPr>
        <w:t xml:space="preserve"> [</w:t>
      </w:r>
      <w:r w:rsidDel="00000000" w:rsidR="00000000" w:rsidRPr="00000000">
        <w:rPr>
          <w:color w:val="333333"/>
          <w:highlight w:val="white"/>
          <w:rtl w:val="0"/>
        </w:rPr>
        <w:t xml:space="preserve">tentacle monster x human female, fantasy, consentacle, triple penetration, (mildly) large insertion, (mildly) excessive cum]</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Deathleaper's Fangirl's fics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22">
        <w:r w:rsidDel="00000000" w:rsidR="00000000" w:rsidRPr="00000000">
          <w:rPr>
            <w:color w:val="1155cc"/>
            <w:u w:val="single"/>
            <w:rtl w:val="0"/>
          </w:rPr>
          <w:t xml:space="preserve">http://pastebin.com/RTNxkHdz</w:t>
        </w:r>
      </w:hyperlink>
      <w:r w:rsidDel="00000000" w:rsidR="00000000" w:rsidRPr="00000000">
        <w:rPr>
          <w:rtl w:val="0"/>
        </w:rPr>
        <w:t xml:space="preserve"> Business and Pleasure] "F-Tiefling/M-human, prostitution, striptease, oral, titfuck, vaginal, Handlebars!"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**Voiced version (by Blushed): http://chirb.it/HbcANJ</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**Voiced version (SS): http://chirb.it/8d6xqbhttp://pastebin.com/vZQWStBQ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23">
        <w:r w:rsidDel="00000000" w:rsidR="00000000" w:rsidRPr="00000000">
          <w:rPr>
            <w:color w:val="1155cc"/>
            <w:u w:val="single"/>
            <w:rtl w:val="0"/>
          </w:rPr>
          <w:t xml:space="preserve">http://pastebin.com/FzbPjqJM</w:t>
        </w:r>
      </w:hyperlink>
      <w:r w:rsidDel="00000000" w:rsidR="00000000" w:rsidRPr="00000000">
        <w:rPr>
          <w:rtl w:val="0"/>
        </w:rPr>
        <w:t xml:space="preserve"> Business and Pleasure, Part 2] "F-Tiefling/M-Dragonborn, prostitution, fingering, huge penetration"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24">
        <w:r w:rsidDel="00000000" w:rsidR="00000000" w:rsidRPr="00000000">
          <w:rPr>
            <w:color w:val="1155cc"/>
            <w:u w:val="single"/>
            <w:rtl w:val="0"/>
          </w:rPr>
          <w:t xml:space="preserve">http://pastebin.com/4J0BBJFn</w:t>
        </w:r>
      </w:hyperlink>
      <w:r w:rsidDel="00000000" w:rsidR="00000000" w:rsidRPr="00000000">
        <w:rPr>
          <w:rtl w:val="0"/>
        </w:rPr>
        <w:t xml:space="preserve"> Business and Pleasure, Chapter 3] "M-Elf/F-Teifling, prostitution, maledom, bondage, blindfolding, tailplay, handlebars orgasm play (denial, edging), oral, vaginal, toys, creampie, squirting"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25">
        <w:r w:rsidDel="00000000" w:rsidR="00000000" w:rsidRPr="00000000">
          <w:rPr>
            <w:color w:val="1155cc"/>
            <w:u w:val="single"/>
            <w:rtl w:val="0"/>
          </w:rPr>
          <w:t xml:space="preserve">http://pastebin.com/kG9VcSuA</w:t>
        </w:r>
      </w:hyperlink>
      <w:r w:rsidDel="00000000" w:rsidR="00000000" w:rsidRPr="00000000">
        <w:rPr>
          <w:rtl w:val="0"/>
        </w:rPr>
        <w:t xml:space="preserve"> Black Dahlia] "MVampirexFVampire, cunninlingus, cumplay, biting"</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*[http://pastebin.com/TUPpavsc Off The Path] "KaylethxDark Eldar(F)xDark Eldar(M)xHormagaunt,  orgy, oral, vaginal, anal, xenophilia, large penetration, masturbation, cumplay, excessive cum"</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*[http://pastebin.com/Kx33GPP0 Masks and Masques] "Changeling: The Lost, F/MMMM, Gangbang, DP, oral, anal, vaginal, bukkake, large penetration, masked/anonymous sex."</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*[http://pastebin.com/iHaYHx0T Business and Pleasure, Part 4] "F-Tiefling/F-Human, very softcore yuri, dressing/cosplay, teasing"</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26">
        <w:r w:rsidDel="00000000" w:rsidR="00000000" w:rsidRPr="00000000">
          <w:rPr>
            <w:color w:val="1155cc"/>
            <w:u w:val="single"/>
            <w:rtl w:val="0"/>
          </w:rPr>
          <w:t xml:space="preserve">http://pastebin.com/vZQWStBQ</w:t>
        </w:r>
      </w:hyperlink>
      <w:r w:rsidDel="00000000" w:rsidR="00000000" w:rsidRPr="00000000">
        <w:rPr>
          <w:color w:val="707070"/>
          <w:rtl w:val="0"/>
        </w:rPr>
        <w:t xml:space="preserve"> </w:t>
      </w:r>
      <w:r w:rsidDel="00000000" w:rsidR="00000000" w:rsidRPr="00000000">
        <w:rPr>
          <w:rtl w:val="0"/>
        </w:rPr>
        <w:t xml:space="preserve"> Business and Pleasure, Part 4 (Sub-part 2)] </w:t>
      </w:r>
      <w:ins w:author="damion Dylan" w:id="13" w:date="2020-02-21T22:08:36Z">
        <w:r w:rsidDel="00000000" w:rsidR="00000000" w:rsidRPr="00000000">
          <w:rPr>
            <w:rtl w:val="0"/>
          </w:rPr>
          <w:t xml:space="preserve">http://pastebin.com/TE4fbjJj</w:t>
        </w:r>
      </w:ins>
      <w:r w:rsidDel="00000000" w:rsidR="00000000" w:rsidRPr="00000000">
        <w:rPr>
          <w:rtl w:val="0"/>
        </w:rPr>
        <w:t xml:space="preserve">"F-Tiefling/M-human, M-Orc, M-various. Prostitution, Oral, Vaginal, Gangbang, Dressing/Cosplay, excessive cum, minor angst"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27">
        <w:r w:rsidDel="00000000" w:rsidR="00000000" w:rsidRPr="00000000">
          <w:rPr>
            <w:color w:val="1155cc"/>
            <w:u w:val="single"/>
            <w:rtl w:val="0"/>
          </w:rPr>
          <w:t xml:space="preserve">http://pastebin.com/vY5fqpKN</w:t>
        </w:r>
      </w:hyperlink>
      <w:r w:rsidDel="00000000" w:rsidR="00000000" w:rsidRPr="00000000">
        <w:rPr>
          <w:rtl w:val="0"/>
        </w:rPr>
        <w:t xml:space="preserve"> Business and Pleasure, Part 5] "M-werewolf/F-Tiefling, monster sex, oral, vaginal, rough, knotting, dubcon"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*[http://pastebin.com/tN6paUfQ Out of the Gutters] "F-drowxM-human+onlookers, Prostitution, humiliation, degradation, exhibitionism, vaginal, oral, bukkake"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28">
        <w:r w:rsidDel="00000000" w:rsidR="00000000" w:rsidRPr="00000000">
          <w:rPr>
            <w:color w:val="1155cc"/>
            <w:u w:val="single"/>
            <w:rtl w:val="0"/>
          </w:rPr>
          <w:t xml:space="preserve">http://pastebin.com/FyH5GAcT</w:t>
        </w:r>
      </w:hyperlink>
      <w:r w:rsidDel="00000000" w:rsidR="00000000" w:rsidRPr="00000000">
        <w:rPr>
          <w:rtl w:val="0"/>
        </w:rPr>
        <w:t xml:space="preserve"> Midnight's Bride] "F-Darking/Tentacles, Dream Sequence, Consent, Oral, Vaginal, Anal, DP"</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29">
        <w:r w:rsidDel="00000000" w:rsidR="00000000" w:rsidRPr="00000000">
          <w:rPr>
            <w:color w:val="1155cc"/>
            <w:u w:val="single"/>
            <w:rtl w:val="0"/>
          </w:rPr>
          <w:t xml:space="preserve">http://pastebin.com/4LNfZttQ</w:t>
        </w:r>
      </w:hyperlink>
      <w:r w:rsidDel="00000000" w:rsidR="00000000" w:rsidRPr="00000000">
        <w:rPr>
          <w:rtl w:val="0"/>
        </w:rPr>
        <w:t xml:space="preserve"> The Price of Fashion] "F-Human/F-Spiderfolk/M-Spiderfolk, mild yuri, Monstergirl, Monsterboy, Oral, Excessive cum"</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*[http://pastebin.com/sA5sEmYj To Warm a Dead Heart] "M-human/F-undead, handjob, fingering, technically necrophilia"</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1155cc"/>
            <w:u w:val="single"/>
            <w:rtl w:val="0"/>
          </w:rPr>
          <w:t xml:space="preserve">Machine Intimacy</w:t>
        </w:r>
      </w:hyperlink>
      <w:r w:rsidDel="00000000" w:rsidR="00000000" w:rsidRPr="00000000">
        <w:rPr>
          <w:rtl w:val="0"/>
        </w:rPr>
        <w:t xml:space="preserve"> "M-Techpriest/F-Techpriest, vaginal, soft maledom, spanking, technobabble, light bondage/tentacles"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del w:author="damion Dylan" w:id="13" w:date="2020-02-21T22:08:36Z">
        <w:r w:rsidDel="00000000" w:rsidR="00000000" w:rsidRPr="00000000">
          <w:rPr>
            <w:rtl w:val="0"/>
          </w:rPr>
          <w:delText xml:space="preserve">http://pastebin.com/TE4fbjJj</w:delText>
        </w:r>
      </w:del>
      <w:r w:rsidDel="00000000" w:rsidR="00000000" w:rsidRPr="00000000">
        <w:rPr>
          <w:rtl w:val="0"/>
        </w:rPr>
        <w:t xml:space="preserve"> Bloodthirst] "M-Human/F-Vampire, oral, deepthroat, scratching, bloodplay, angst"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31">
        <w:r w:rsidDel="00000000" w:rsidR="00000000" w:rsidRPr="00000000">
          <w:rPr>
            <w:color w:val="1155cc"/>
            <w:u w:val="single"/>
            <w:rtl w:val="0"/>
          </w:rPr>
          <w:t xml:space="preserve">http://pastebin.com/Jyk5TmTj</w:t>
        </w:r>
      </w:hyperlink>
      <w:r w:rsidDel="00000000" w:rsidR="00000000" w:rsidRPr="00000000">
        <w:rPr>
          <w:rtl w:val="0"/>
        </w:rPr>
        <w:t xml:space="preserve"> Machine Intimacy 2] "M-Techpriest/F-Techpriest, bondage, sybian, orgasm torture, maledom, anal"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*[http://pastebin.com/AbbkeSH1 Business and Pleasure, Part 6] "F-Tiefling/M-human, oral, masturbation. Long, plot heavy, non-sexual violence, non-sexual death"</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32">
        <w:r w:rsidDel="00000000" w:rsidR="00000000" w:rsidRPr="00000000">
          <w:rPr>
            <w:color w:val="1155cc"/>
            <w:u w:val="single"/>
            <w:rtl w:val="0"/>
          </w:rPr>
          <w:t xml:space="preserve">http://pastebin.com/Zb08t4K7</w:t>
        </w:r>
      </w:hyperlink>
      <w:r w:rsidDel="00000000" w:rsidR="00000000" w:rsidRPr="00000000">
        <w:rPr>
          <w:rtl w:val="0"/>
        </w:rPr>
        <w:t xml:space="preserve"> Testing the Merchandise] "F-Human/M-Ambull, vaginal, monster sex, large penetration, large ejaculation, minor femdom, voyeur, humiliation"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*[http://pastebin.com/YNFm3EFy Business and Pleasure, part 7] "M-Lamia/F-Tiefling, prostitution, vaginal, oral (M and F), anal, double penetration, hemipenes, multiple arms, monsterboy, tailsex, semi-public sex, biting"</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33">
        <w:r w:rsidDel="00000000" w:rsidR="00000000" w:rsidRPr="00000000">
          <w:rPr>
            <w:color w:val="1155cc"/>
            <w:u w:val="single"/>
            <w:rtl w:val="0"/>
          </w:rPr>
          <w:t xml:space="preserve">[http://pastebin.com/xWB6JHWM</w:t>
        </w:r>
      </w:hyperlink>
      <w:r w:rsidDel="00000000" w:rsidR="00000000" w:rsidRPr="00000000">
        <w:rPr>
          <w:rtl w:val="0"/>
        </w:rPr>
        <w:t xml:space="preserve"> Business and Pleasure, part 8] "F-Tiefling/M-Human, prostitution, vaginal, asphyxiation, femdom, short; F-Tiefling/F-Undead/M-Human, prostitution, oral, anal, some lesdom, anecrophilia, facial, comeplay"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*[http://pastebin.com/G0LmUbzW Public Indecency] "M-Troll/F-Human, Shadowrun, teasing, public nudity, public sex, vaginal, facial, voyeurism, large penetration"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*[http://pastebin.com/eZbmV0rE Cups and Crowns] "M/F, fingering, vaginal, unsuccessful maledom, humiliation"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34">
        <w:r w:rsidDel="00000000" w:rsidR="00000000" w:rsidRPr="00000000">
          <w:rPr>
            <w:color w:val="1155cc"/>
            <w:u w:val="single"/>
            <w:rtl w:val="0"/>
          </w:rPr>
          <w:t xml:space="preserve">http://pastebin.com/Paw0LtHN</w:t>
        </w:r>
      </w:hyperlink>
      <w:r w:rsidDel="00000000" w:rsidR="00000000" w:rsidRPr="00000000">
        <w:rPr>
          <w:rtl w:val="0"/>
        </w:rPr>
        <w:t xml:space="preserve"> Mounting Morathi] "Pegasus/Morathi, Oral, Vaginal, Bestiality, Large Penetration, Excessive Cum, cumplay, Bukkake"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35">
        <w:r w:rsidDel="00000000" w:rsidR="00000000" w:rsidRPr="00000000">
          <w:rPr>
            <w:color w:val="1155cc"/>
            <w:u w:val="single"/>
            <w:rtl w:val="0"/>
          </w:rPr>
          <w:t xml:space="preserve">http://pastebin.com/0fkcpWnm</w:t>
        </w:r>
      </w:hyperlink>
      <w:r w:rsidDel="00000000" w:rsidR="00000000" w:rsidRPr="00000000">
        <w:rPr>
          <w:rtl w:val="0"/>
        </w:rPr>
        <w:t xml:space="preserve"> Taking the D(ragon)] " F-Dragongirl/M-Dragon, Oral, Vaginal, Large Penetration"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36">
        <w:r w:rsidDel="00000000" w:rsidR="00000000" w:rsidRPr="00000000">
          <w:rPr>
            <w:color w:val="1155cc"/>
            <w:u w:val="single"/>
            <w:rtl w:val="0"/>
          </w:rPr>
          <w:t xml:space="preserve">http://</w:t>
        </w:r>
      </w:hyperlink>
      <w:hyperlink r:id="rId237">
        <w:r w:rsidDel="00000000" w:rsidR="00000000" w:rsidRPr="00000000">
          <w:rPr>
            <w:color w:val="1155cc"/>
            <w:u w:val="single"/>
            <w:rtl w:val="0"/>
          </w:rPr>
          <w:t xml:space="preserve">pastebin.com/NQnEKZvp</w:t>
        </w:r>
      </w:hyperlink>
      <w:r w:rsidDel="00000000" w:rsidR="00000000" w:rsidRPr="00000000">
        <w:rPr>
          <w:rtl w:val="0"/>
        </w:rPr>
        <w:t xml:space="preserve"> Vermintide] "F-Elf/MMM-assorted Skaven, oral, vaginal, rape, bondage, bestiality, degradation/humiliation"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*[http://pastebin.com/6HQ73qrT The Heart of the Machine] "F-Techpriestess/M-Necron, Oral, Vaginal, Large Penetration, Robot, 40k"</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*[http://pastebin.com/1r2V8ebs Aelindrach's Kiss] " F-Archon/MultipleM-Mandrakes, Oral, Anal, Vaginal, Fingering, Earplay, Temperature Play, Gangbang, Bukkake, Messy, Dubcon, 40k"</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38">
        <w:r w:rsidDel="00000000" w:rsidR="00000000" w:rsidRPr="00000000">
          <w:rPr>
            <w:color w:val="1155cc"/>
            <w:u w:val="single"/>
            <w:rtl w:val="0"/>
          </w:rPr>
          <w:t xml:space="preserve">http://pastebin.com/782suP4L</w:t>
        </w:r>
      </w:hyperlink>
      <w:r w:rsidDel="00000000" w:rsidR="00000000" w:rsidRPr="00000000">
        <w:rPr>
          <w:rtl w:val="0"/>
        </w:rPr>
        <w:t xml:space="preserve"> Business and Pleasure, Chapter 9] " F-Tiefling/M-Dragon, oral, vaginal, cunnilingus, size difference, large penetration, cock worship, excessive cum, cumplay, consensual maledom, minor exhibitionism"</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*[http://pastebin.com/cv8dwcxk Sunstruck] "F-Drow/MMM-Humans, Half-Orc, public nudity, gangbang, facial, oral, anal, vaginal"</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39">
        <w:r w:rsidDel="00000000" w:rsidR="00000000" w:rsidRPr="00000000">
          <w:rPr>
            <w:color w:val="1155cc"/>
            <w:u w:val="single"/>
            <w:rtl w:val="0"/>
          </w:rPr>
          <w:t xml:space="preserve">http://pastebin.com/g7mADn3P</w:t>
        </w:r>
      </w:hyperlink>
      <w:r w:rsidDel="00000000" w:rsidR="00000000" w:rsidRPr="00000000">
        <w:rPr>
          <w:rtl w:val="0"/>
        </w:rPr>
        <w:t xml:space="preserve"> Business and Pleasure, Chapter 10] "F-Tiefling/M-Minotaur, vaginal, handjob, large penetration, size difference, cowgirl"</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40">
        <w:r w:rsidDel="00000000" w:rsidR="00000000" w:rsidRPr="00000000">
          <w:rPr>
            <w:color w:val="1155cc"/>
            <w:u w:val="single"/>
            <w:rtl w:val="0"/>
          </w:rPr>
          <w:t xml:space="preserve">http://pastebin.com/DFaMVv1u</w:t>
        </w:r>
      </w:hyperlink>
      <w:r w:rsidDel="00000000" w:rsidR="00000000" w:rsidRPr="00000000">
        <w:rPr>
          <w:rtl w:val="0"/>
        </w:rPr>
        <w:t xml:space="preserve"> Business and Pleasure, Part 11] "F-Tielfing/MMM+- Kobolds, oral, anal, vaginal, gangbang, bukkake, comeplay, drug use, prostitution, striptease, DP"</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i w:val="1"/>
        </w:rPr>
      </w:pPr>
      <w:hyperlink r:id="rId241">
        <w:r w:rsidDel="00000000" w:rsidR="00000000" w:rsidRPr="00000000">
          <w:rPr>
            <w:color w:val="1155cc"/>
            <w:u w:val="single"/>
            <w:rtl w:val="0"/>
          </w:rPr>
          <w:t xml:space="preserve">Golgari Charm</w:t>
        </w:r>
      </w:hyperlink>
      <w:r w:rsidDel="00000000" w:rsidR="00000000" w:rsidRPr="00000000">
        <w:rPr>
          <w:rtl w:val="0"/>
        </w:rPr>
        <w:t xml:space="preserve"> </w:t>
      </w:r>
      <w:r w:rsidDel="00000000" w:rsidR="00000000" w:rsidRPr="00000000">
        <w:rPr>
          <w:i w:val="1"/>
          <w:rtl w:val="0"/>
        </w:rPr>
        <w:t xml:space="preserve">M-Human/F-Human, vaginal, light bondange, minor age difference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i w:val="1"/>
        </w:rPr>
      </w:pPr>
      <w:hyperlink r:id="rId242">
        <w:r w:rsidDel="00000000" w:rsidR="00000000" w:rsidRPr="00000000">
          <w:rPr>
            <w:color w:val="1155cc"/>
            <w:u w:val="single"/>
            <w:rtl w:val="0"/>
          </w:rPr>
          <w:t xml:space="preserve">Terms of Service</w:t>
        </w:r>
      </w:hyperlink>
      <w:r w:rsidDel="00000000" w:rsidR="00000000" w:rsidRPr="00000000">
        <w:rPr>
          <w:rtl w:val="0"/>
        </w:rPr>
        <w:t xml:space="preserve"> </w:t>
      </w:r>
      <w:r w:rsidDel="00000000" w:rsidR="00000000" w:rsidRPr="00000000">
        <w:rPr>
          <w:i w:val="1"/>
          <w:rtl w:val="0"/>
        </w:rPr>
        <w:t xml:space="preserve">F-Sith Pureblood/M-Twi'lek, Star Wars, oral (blowjob, cunnilingus), vaginal, some femdom, rough sex, slavery</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i w:val="1"/>
        </w:rPr>
      </w:pPr>
      <w:hyperlink r:id="rId243">
        <w:r w:rsidDel="00000000" w:rsidR="00000000" w:rsidRPr="00000000">
          <w:rPr>
            <w:color w:val="1155cc"/>
            <w:u w:val="single"/>
            <w:rtl w:val="0"/>
          </w:rPr>
          <w:t xml:space="preserve">Eilistraee's Grace</w:t>
        </w:r>
      </w:hyperlink>
      <w:r w:rsidDel="00000000" w:rsidR="00000000" w:rsidRPr="00000000">
        <w:rPr>
          <w:i w:val="1"/>
          <w:rtl w:val="0"/>
        </w:rPr>
        <w:t xml:space="preserve"> F-Drow/M-Human, erotic dancing, vaginal, cowgirl, vanilla ;F-Drow/M-Werewolf, blowjob, vaginal, large penetration, knotting, teratophilia, excessive cum; FF-Drow/MMMM-Humans, blowjob, vaginal, orgy, dubcon, humiliation, role reversal, spitroast, bukkake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i w:val="1"/>
        </w:rPr>
      </w:pPr>
      <w:hyperlink r:id="rId244">
        <w:r w:rsidDel="00000000" w:rsidR="00000000" w:rsidRPr="00000000">
          <w:rPr>
            <w:color w:val="1155cc"/>
            <w:u w:val="single"/>
            <w:rtl w:val="0"/>
          </w:rPr>
          <w:t xml:space="preserve">Havoc Festival</w:t>
        </w:r>
      </w:hyperlink>
      <w:r w:rsidDel="00000000" w:rsidR="00000000" w:rsidRPr="00000000">
        <w:rPr>
          <w:rtl w:val="0"/>
        </w:rPr>
        <w:t xml:space="preserve"> </w:t>
      </w:r>
      <w:r w:rsidDel="00000000" w:rsidR="00000000" w:rsidRPr="00000000">
        <w:rPr>
          <w:i w:val="1"/>
          <w:rtl w:val="0"/>
        </w:rPr>
        <w:t xml:space="preserve">M/F/F-Humans, drunk sex, mild coercion, blowjob, facial, cumplay, yuri, threesome, fingering, cunnilingus, vaginal, anal</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i w:val="1"/>
        </w:rPr>
      </w:pPr>
      <w:hyperlink r:id="rId245">
        <w:r w:rsidDel="00000000" w:rsidR="00000000" w:rsidRPr="00000000">
          <w:rPr>
            <w:color w:val="1155cc"/>
            <w:u w:val="single"/>
            <w:rtl w:val="0"/>
          </w:rPr>
          <w:t xml:space="preserve">Impish Behavior</w:t>
        </w:r>
      </w:hyperlink>
      <w:r w:rsidDel="00000000" w:rsidR="00000000" w:rsidRPr="00000000">
        <w:rPr>
          <w:i w:val="1"/>
          <w:rtl w:val="0"/>
        </w:rPr>
        <w:t xml:space="preserve"> M-demon/F-human, missionary, vaginal, excessive come, teratophilia</w:t>
        <w:br w:type="textWrapping"/>
      </w:r>
      <w:hyperlink r:id="rId246">
        <w:r w:rsidDel="00000000" w:rsidR="00000000" w:rsidRPr="00000000">
          <w:rPr>
            <w:color w:val="1155cc"/>
            <w:u w:val="single"/>
            <w:rtl w:val="0"/>
          </w:rPr>
          <w:t xml:space="preserve">Clutch of the Undercity</w:t>
        </w:r>
      </w:hyperlink>
      <w:r w:rsidDel="00000000" w:rsidR="00000000" w:rsidRPr="00000000">
        <w:rPr>
          <w:rtl w:val="0"/>
        </w:rPr>
        <w:t xml:space="preserve"> </w:t>
      </w:r>
      <w:r w:rsidDel="00000000" w:rsidR="00000000" w:rsidRPr="00000000">
        <w:rPr>
          <w:i w:val="1"/>
          <w:rtl w:val="0"/>
        </w:rPr>
        <w:t xml:space="preserve">F-human/M-tentacle monster, consensual, rough, double penetration, triple penetration, excessive cum, bondage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Drake Richards' fics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1155cc"/>
            <w:u w:val="single"/>
            <w:rtl w:val="0"/>
          </w:rPr>
          <w:t xml:space="preserve">Treasured One</w:t>
        </w:r>
      </w:hyperlink>
      <w:r w:rsidDel="00000000" w:rsidR="00000000" w:rsidRPr="00000000">
        <w:rPr>
          <w:rtl w:val="0"/>
        </w:rPr>
        <w:t xml:space="preserve"> "DragonMxHumanF, Seduction, Oral, DP"</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1155cc"/>
            <w:u w:val="single"/>
            <w:rtl w:val="0"/>
          </w:rPr>
          <w:t xml:space="preserve">He Speaks For Us </w:t>
        </w:r>
      </w:hyperlink>
      <w:r w:rsidDel="00000000" w:rsidR="00000000" w:rsidRPr="00000000">
        <w:rPr>
          <w:rtl w:val="0"/>
        </w:rPr>
        <w:t xml:space="preserve">"</w:t>
      </w:r>
      <w:r w:rsidDel="00000000" w:rsidR="00000000" w:rsidRPr="00000000">
        <w:rPr>
          <w:rtl w:val="0"/>
        </w:rPr>
        <w:t xml:space="preserve">HumanoidDragonMxHumanF, fantasy, vanilla, teaching"</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hyperlink r:id="rId249">
        <w:r w:rsidDel="00000000" w:rsidR="00000000" w:rsidRPr="00000000">
          <w:rPr>
            <w:color w:val="1155cc"/>
            <w:u w:val="single"/>
            <w:rtl w:val="0"/>
          </w:rPr>
          <w:t xml:space="preserve">AUGS</w:t>
        </w:r>
      </w:hyperlink>
      <w:r w:rsidDel="00000000" w:rsidR="00000000" w:rsidRPr="00000000">
        <w:rPr>
          <w:rtl w:val="0"/>
        </w:rPr>
        <w:t xml:space="preserve"> "Straight, body modification, cyberpunk, comedy"</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Dr.G's fics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i w:val="1"/>
        </w:rPr>
      </w:pPr>
      <w:hyperlink r:id="rId250">
        <w:r w:rsidDel="00000000" w:rsidR="00000000" w:rsidRPr="00000000">
          <w:rPr>
            <w:color w:val="1155cc"/>
            <w:u w:val="single"/>
            <w:rtl w:val="0"/>
          </w:rPr>
          <w:t xml:space="preserve">Battlefield</w:t>
        </w:r>
      </w:hyperlink>
      <w:r w:rsidDel="00000000" w:rsidR="00000000" w:rsidRPr="00000000">
        <w:rPr>
          <w:rtl w:val="0"/>
        </w:rPr>
        <w:t xml:space="preserve"> </w:t>
      </w:r>
      <w:r w:rsidDel="00000000" w:rsidR="00000000" w:rsidRPr="00000000">
        <w:rPr>
          <w:i w:val="1"/>
          <w:rtl w:val="0"/>
        </w:rPr>
        <w:t xml:space="preserve">Sister HospitallerxBlack Templar, oral:male, vaginal</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hyperlink r:id="rId251">
        <w:r w:rsidDel="00000000" w:rsidR="00000000" w:rsidRPr="00000000">
          <w:rPr>
            <w:color w:val="1155cc"/>
            <w:u w:val="single"/>
            <w:rtl w:val="0"/>
          </w:rPr>
          <w:t xml:space="preserve">Battlefield 2</w:t>
        </w:r>
      </w:hyperlink>
      <w:r w:rsidDel="00000000" w:rsidR="00000000" w:rsidRPr="00000000">
        <w:rPr>
          <w:rtl w:val="0"/>
        </w:rPr>
        <w:t xml:space="preserve"> </w:t>
      </w:r>
      <w:r w:rsidDel="00000000" w:rsidR="00000000" w:rsidRPr="00000000">
        <w:rPr>
          <w:i w:val="1"/>
          <w:rtl w:val="0"/>
        </w:rPr>
        <w:t xml:space="preserve">Sister Hospitallerx</w:t>
      </w:r>
      <w:r w:rsidDel="00000000" w:rsidR="00000000" w:rsidRPr="00000000">
        <w:rPr>
          <w:i w:val="1"/>
          <w:rtl w:val="0"/>
        </w:rPr>
        <w:t xml:space="preserve">Black Templar</w:t>
      </w:r>
      <w:r w:rsidDel="00000000" w:rsidR="00000000" w:rsidRPr="00000000">
        <w:rPr>
          <w:i w:val="1"/>
          <w:rtl w:val="0"/>
        </w:rPr>
        <w:t xml:space="preserve">, oral:male, anal</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Dustyloads' Fics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hyperlink r:id="rId252">
        <w:r w:rsidDel="00000000" w:rsidR="00000000" w:rsidRPr="00000000">
          <w:rPr>
            <w:color w:val="1155cc"/>
            <w:u w:val="single"/>
            <w:rtl w:val="0"/>
          </w:rPr>
          <w:t xml:space="preserve">The Fall of Marxus IV</w:t>
        </w:r>
      </w:hyperlink>
      <w:r w:rsidDel="00000000" w:rsidR="00000000" w:rsidRPr="00000000">
        <w:rPr>
          <w:rtl w:val="0"/>
        </w:rPr>
        <w:t xml:space="preserve"> "40k, Howling BansheexGuardsman, Oral:male,Oral:female, memory sharing, bloodlicking, mind control, doggystyle, earplay"</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hyperlink r:id="rId253">
        <w:r w:rsidDel="00000000" w:rsidR="00000000" w:rsidRPr="00000000">
          <w:rPr>
            <w:color w:val="1155cc"/>
            <w:u w:val="single"/>
            <w:rtl w:val="0"/>
          </w:rPr>
          <w:t xml:space="preserve">The Seeds of Chaos</w:t>
        </w:r>
      </w:hyperlink>
      <w:r w:rsidDel="00000000" w:rsidR="00000000" w:rsidRPr="00000000">
        <w:rPr>
          <w:rtl w:val="0"/>
        </w:rPr>
        <w:t xml:space="preserve"> "eldar guardian X space marine, brutal sex, blood licking, memory scrying, oral, vaginal, begging, sensory overload, period sex"</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hyperlink r:id="rId254">
        <w:r w:rsidDel="00000000" w:rsidR="00000000" w:rsidRPr="00000000">
          <w:rPr>
            <w:color w:val="1155cc"/>
            <w:u w:val="single"/>
            <w:rtl w:val="0"/>
          </w:rPr>
          <w:t xml:space="preserve">Lifa's Lies(unfinished)</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Eddrf's fics</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hyperlink r:id="rId255">
        <w:r w:rsidDel="00000000" w:rsidR="00000000" w:rsidRPr="00000000">
          <w:rPr>
            <w:color w:val="1155cc"/>
            <w:u w:val="single"/>
            <w:rtl w:val="0"/>
          </w:rPr>
          <w:t xml:space="preserve">Untitled </w:t>
        </w:r>
      </w:hyperlink>
      <w:r w:rsidDel="00000000" w:rsidR="00000000" w:rsidRPr="00000000">
        <w:rPr>
          <w:i w:val="1"/>
          <w:rtl w:val="0"/>
        </w:rPr>
        <w:t xml:space="preserve">WHFB, Bretonnian squire x Brown!Wood Elf, /ss/</w:t>
      </w:r>
      <w:r w:rsidDel="00000000" w:rsidR="00000000" w:rsidRPr="00000000">
        <w:rPr>
          <w:rtl w:val="0"/>
        </w:rPr>
        <w:t xml:space="preserve">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===Edinbro's fics===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1155cc"/>
            <w:u w:val="single"/>
            <w:rtl w:val="0"/>
          </w:rPr>
          <w:t xml:space="preserve">The Final Saga of Macha the Ever-Virgin: Extra Large Heresy</w:t>
        </w:r>
      </w:hyperlink>
      <w:r w:rsidDel="00000000" w:rsidR="00000000" w:rsidRPr="00000000">
        <w:rPr>
          <w:rtl w:val="0"/>
        </w:rPr>
        <w:t xml:space="preserve"> "WH40K, MachaxAcolyte, MachaxAcolytexFelinid, MachaxAcolytexFelinidxSoB, oral:male, oral:female, anal, vaginal, earplay, psychic sex, one incident of rape/DP/TF, exhibitionism/voyeurism, bodyshots, vanilla, the ultimate heresy experience"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Large Heresy: Rebooted "(Heresy, Oral, Handjobs, Gratuitous Showers, Voyeurism, Catgirls, Inquisition, Eldar, bestiality (by Eldar standards), WIP)"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57">
        <w:r w:rsidDel="00000000" w:rsidR="00000000" w:rsidRPr="00000000">
          <w:rPr>
            <w:color w:val="1155cc"/>
            <w:u w:val="single"/>
            <w:rtl w:val="0"/>
          </w:rPr>
          <w:t xml:space="preserve">Part 1</w:t>
        </w:r>
      </w:hyperlink>
      <w:r w:rsidDel="00000000" w:rsidR="00000000" w:rsidRPr="00000000">
        <w:rPr>
          <w:rtl w:val="0"/>
        </w:rPr>
        <w:t xml:space="preserv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58">
        <w:r w:rsidDel="00000000" w:rsidR="00000000" w:rsidRPr="00000000">
          <w:rPr>
            <w:color w:val="1155cc"/>
            <w:u w:val="single"/>
            <w:rtl w:val="0"/>
          </w:rPr>
          <w:t xml:space="preserve">Part 2</w:t>
        </w:r>
      </w:hyperlink>
      <w:r w:rsidDel="00000000" w:rsidR="00000000" w:rsidRPr="00000000">
        <w:rPr>
          <w:rtl w:val="0"/>
        </w:rPr>
        <w:t xml:space="preserv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*[[Bedroom Infiltration]] "WH40K, LIVIIxTaldeer, voyeurism, oralmale, vaginal"</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*[[Sune's Blessing]] "DnD, SunexCleric of Sunexhis fiancee, vaginal, oral:male, oral:female, vanilla"</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59">
        <w:r w:rsidDel="00000000" w:rsidR="00000000" w:rsidRPr="00000000">
          <w:rPr>
            <w:color w:val="1155cc"/>
            <w:u w:val="single"/>
            <w:rtl w:val="0"/>
          </w:rPr>
          <w:t xml:space="preserve">Linvala fic</w:t>
        </w:r>
      </w:hyperlink>
      <w:r w:rsidDel="00000000" w:rsidR="00000000" w:rsidRPr="00000000">
        <w:rPr>
          <w:rtl w:val="0"/>
        </w:rPr>
        <w:t xml:space="preserve">] "MtG, LinvalaxWarrior, a literal example of the phrase "giving a flying fuck", oral:male, oral:female, vaginal"</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60">
        <w:r w:rsidDel="00000000" w:rsidR="00000000" w:rsidRPr="00000000">
          <w:rPr>
            <w:color w:val="1155cc"/>
            <w:u w:val="single"/>
            <w:rtl w:val="0"/>
          </w:rPr>
          <w:t xml:space="preserve">The Grimoire of the Seven Winds</w:t>
        </w:r>
      </w:hyperlink>
      <w:r w:rsidDel="00000000" w:rsidR="00000000" w:rsidRPr="00000000">
        <w:rPr>
          <w:rtl w:val="0"/>
        </w:rPr>
        <w:t xml:space="preserve">] "KhornettexAcolyte, bloodplay, oral:male, vaginal, (non-sexual) mutilation"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ELH’s fics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i w:val="1"/>
        </w:rPr>
      </w:pPr>
      <w:hyperlink r:id="rId261">
        <w:r w:rsidDel="00000000" w:rsidR="00000000" w:rsidRPr="00000000">
          <w:rPr>
            <w:color w:val="1155cc"/>
            <w:u w:val="single"/>
            <w:rtl w:val="0"/>
          </w:rPr>
          <w:t xml:space="preserve">Heart of Shadow</w:t>
        </w:r>
      </w:hyperlink>
      <w:r w:rsidDel="00000000" w:rsidR="00000000" w:rsidRPr="00000000">
        <w:rPr>
          <w:rtl w:val="0"/>
        </w:rPr>
        <w:t xml:space="preserve"> </w:t>
      </w:r>
      <w:r w:rsidDel="00000000" w:rsidR="00000000" w:rsidRPr="00000000">
        <w:rPr>
          <w:i w:val="1"/>
          <w:rtl w:val="0"/>
        </w:rPr>
        <w:t xml:space="preserve">Warhammer 40k, Mandrake, Valhallan, Female POV, Way too much build-up, canon-breaking heresy, NSFW</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EyeBeast's fics</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1155cc"/>
            <w:u w:val="single"/>
            <w:rtl w:val="0"/>
          </w:rPr>
          <w:t xml:space="preserve">The Goblin Toll</w:t>
        </w:r>
      </w:hyperlink>
      <w:r w:rsidDel="00000000" w:rsidR="00000000" w:rsidRPr="00000000">
        <w:rPr>
          <w:rtl w:val="0"/>
        </w:rPr>
        <w:t xml:space="preserve"> "goblin girls, femdom, anal, forced, cunnilingus, threesome"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===Faffy's fics===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63">
        <w:r w:rsidDel="00000000" w:rsidR="00000000" w:rsidRPr="00000000">
          <w:rPr>
            <w:color w:val="1155cc"/>
            <w:u w:val="single"/>
            <w:rtl w:val="0"/>
          </w:rPr>
          <w:t xml:space="preserve">The Folded Lily, Part 1</w:t>
        </w:r>
      </w:hyperlink>
      <w:r w:rsidDel="00000000" w:rsidR="00000000" w:rsidRPr="00000000">
        <w:rPr>
          <w:rtl w:val="0"/>
        </w:rPr>
        <w:t xml:space="preserve">] "plot"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64">
        <w:r w:rsidDel="00000000" w:rsidR="00000000" w:rsidRPr="00000000">
          <w:rPr>
            <w:color w:val="1155cc"/>
            <w:u w:val="single"/>
            <w:rtl w:val="0"/>
          </w:rPr>
          <w:t xml:space="preserve">The Folded Lily, Part 2</w:t>
        </w:r>
      </w:hyperlink>
      <w:r w:rsidDel="00000000" w:rsidR="00000000" w:rsidRPr="00000000">
        <w:rPr>
          <w:rtl w:val="0"/>
        </w:rPr>
        <w:t xml:space="preserve">] " Drugs and Alcohol, F/M/F, Feels, HJ, Oral, Vaginal, Cum Swapping, Rimming, Anal, Death by SnuSnu"</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65">
        <w:r w:rsidDel="00000000" w:rsidR="00000000" w:rsidRPr="00000000">
          <w:rPr>
            <w:color w:val="1155cc"/>
            <w:u w:val="single"/>
            <w:rtl w:val="0"/>
          </w:rPr>
          <w:t xml:space="preserve">The Folded Lily, Part 3</w:t>
        </w:r>
      </w:hyperlink>
      <w:r w:rsidDel="00000000" w:rsidR="00000000" w:rsidRPr="00000000">
        <w:rPr>
          <w:rtl w:val="0"/>
        </w:rPr>
        <w:t xml:space="preserve">] "Plot, Rape, Death, Bestiality"</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66">
        <w:r w:rsidDel="00000000" w:rsidR="00000000" w:rsidRPr="00000000">
          <w:rPr>
            <w:color w:val="1155cc"/>
            <w:u w:val="single"/>
            <w:rtl w:val="0"/>
          </w:rPr>
          <w:t xml:space="preserve">The Folded Lily, Part 4</w:t>
        </w:r>
      </w:hyperlink>
      <w:r w:rsidDel="00000000" w:rsidR="00000000" w:rsidRPr="00000000">
        <w:rPr>
          <w:rtl w:val="0"/>
        </w:rPr>
        <w:t xml:space="preserve">] "Plot, Prostitution</w:t>
      </w:r>
      <w:r w:rsidDel="00000000" w:rsidR="00000000" w:rsidRPr="00000000">
        <w:rPr>
          <w:rtl w:val="0"/>
        </w:rPr>
        <w:t xml:space="preserve">, F/M, Oral (Throat Fucking)"</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===Fictonian's Fics===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67">
        <w:r w:rsidDel="00000000" w:rsidR="00000000" w:rsidRPr="00000000">
          <w:rPr>
            <w:color w:val="1155cc"/>
            <w:u w:val="single"/>
            <w:rtl w:val="0"/>
          </w:rPr>
          <w:t xml:space="preserve">An Unlikely Coming Together</w:t>
        </w:r>
      </w:hyperlink>
      <w:r w:rsidDel="00000000" w:rsidR="00000000" w:rsidRPr="00000000">
        <w:rPr>
          <w:rtl w:val="0"/>
        </w:rPr>
        <w:t xml:space="preserve">] "humanxtauxadmechxeldar, oral:male, vaginal, anal, deep penetration"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68">
        <w:r w:rsidDel="00000000" w:rsidR="00000000" w:rsidRPr="00000000">
          <w:rPr>
            <w:color w:val="1155cc"/>
            <w:u w:val="single"/>
            <w:rtl w:val="0"/>
          </w:rPr>
          <w:t xml:space="preserve">Out of the Forges and Into the Fray</w:t>
        </w:r>
      </w:hyperlink>
      <w:r w:rsidDel="00000000" w:rsidR="00000000" w:rsidRPr="00000000">
        <w:rPr>
          <w:rtl w:val="0"/>
        </w:rPr>
        <w:t xml:space="preserve">] "AdmechxTau, creative mechadendrite use"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69">
        <w:r w:rsidDel="00000000" w:rsidR="00000000" w:rsidRPr="00000000">
          <w:rPr>
            <w:color w:val="1155cc"/>
            <w:u w:val="single"/>
            <w:rtl w:val="0"/>
          </w:rPr>
          <w:t xml:space="preserve">Forbidden Yes, But So Right</w:t>
        </w:r>
      </w:hyperlink>
      <w:r w:rsidDel="00000000" w:rsidR="00000000" w:rsidRPr="00000000">
        <w:rPr>
          <w:rtl w:val="0"/>
        </w:rPr>
        <w:t xml:space="preserve">] "Air CastexEarth Caste, tantric sex, zero-g"</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70">
        <w:r w:rsidDel="00000000" w:rsidR="00000000" w:rsidRPr="00000000">
          <w:rPr>
            <w:color w:val="1155cc"/>
            <w:u w:val="single"/>
            <w:rtl w:val="0"/>
          </w:rPr>
          <w:t xml:space="preserve">Is Our Fate To Live With the Dark</w:t>
        </w:r>
      </w:hyperlink>
      <w:r w:rsidDel="00000000" w:rsidR="00000000" w:rsidRPr="00000000">
        <w:rPr>
          <w:rtl w:val="0"/>
        </w:rPr>
        <w:t xml:space="preserve">] "Shadow Creature Goo thing, many holes being filled, nonconsensual evasion of light)"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71">
        <w:r w:rsidDel="00000000" w:rsidR="00000000" w:rsidRPr="00000000">
          <w:rPr>
            <w:color w:val="1155cc"/>
            <w:u w:val="single"/>
            <w:rtl w:val="0"/>
          </w:rPr>
          <w:t xml:space="preserve">Out of a Bind, then Out of Your Mind</w:t>
        </w:r>
      </w:hyperlink>
      <w:r w:rsidDel="00000000" w:rsidR="00000000" w:rsidRPr="00000000">
        <w:rPr>
          <w:rtl w:val="0"/>
        </w:rPr>
        <w:t xml:space="preserve">] "half-elfxaboleth"</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FitzBlitz's Fics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72">
        <w:r w:rsidDel="00000000" w:rsidR="00000000" w:rsidRPr="00000000">
          <w:rPr>
            <w:color w:val="1155cc"/>
            <w:u w:val="single"/>
            <w:rtl w:val="0"/>
          </w:rPr>
          <w:t xml:space="preserve">Ch1 Conbert and the Cleric</w:t>
        </w:r>
      </w:hyperlink>
      <w:r w:rsidDel="00000000" w:rsidR="00000000" w:rsidRPr="00000000">
        <w:rPr>
          <w:rtl w:val="0"/>
        </w:rPr>
        <w:t xml:space="preserve">] "Bisexual, malexfemale, femalexmale, pegging/strap-on, anal, prostate play, rimjob, frotting, cumswap"</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73">
        <w:r w:rsidDel="00000000" w:rsidR="00000000" w:rsidRPr="00000000">
          <w:rPr>
            <w:color w:val="1155cc"/>
            <w:u w:val="single"/>
            <w:rtl w:val="0"/>
          </w:rPr>
          <w:t xml:space="preserve">Ch2 Succubus and the Sorceress</w:t>
        </w:r>
      </w:hyperlink>
      <w:r w:rsidDel="00000000" w:rsidR="00000000" w:rsidRPr="00000000">
        <w:rPr>
          <w:rtl w:val="0"/>
        </w:rPr>
        <w:t xml:space="preserve">] "Brown elf, yuri/lesbian, double penetration/DP, bisexual, pegging/strap-on, anal, vaginal, malexelf rough sex, consensual domination, cum eating"</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74">
        <w:r w:rsidDel="00000000" w:rsidR="00000000" w:rsidRPr="00000000">
          <w:rPr>
            <w:color w:val="1155cc"/>
            <w:u w:val="single"/>
            <w:rtl w:val="0"/>
          </w:rPr>
          <w:t xml:space="preserve">A New Outlook</w:t>
        </w:r>
      </w:hyperlink>
      <w:r w:rsidDel="00000000" w:rsidR="00000000" w:rsidRPr="00000000">
        <w:rPr>
          <w:rtl w:val="0"/>
        </w:rPr>
        <w:t xml:space="preserve"> (Request)] "FtM transformation, gay/yaoi, trap, oral, anal, group sex, rough sex, light bukkake"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hyperlink r:id="rId275">
        <w:r w:rsidDel="00000000" w:rsidR="00000000" w:rsidRPr="00000000">
          <w:rPr>
            <w:color w:val="1155cc"/>
            <w:u w:val="single"/>
            <w:rtl w:val="0"/>
          </w:rPr>
          <w:t xml:space="preserve">Ch3: Goblins and Greed</w:t>
        </w:r>
      </w:hyperlink>
      <w:r w:rsidDel="00000000" w:rsidR="00000000" w:rsidRPr="00000000">
        <w:rPr>
          <w:rtl w:val="0"/>
        </w:rPr>
        <w:t xml:space="preserve"> </w:t>
      </w:r>
      <w:r w:rsidDel="00000000" w:rsidR="00000000" w:rsidRPr="00000000">
        <w:rPr>
          <w:i w:val="1"/>
          <w:rtl w:val="0"/>
        </w:rPr>
        <w:t xml:space="preserve">Gay/yaoi, Trap/crossdressing, Anal, Cum inflation/cumflation, Distended stomach, Group sex, Gangbang</w:t>
        <w:br w:type="textWrapping"/>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Francisco_De_Stiges' fi</w:t>
      </w:r>
      <w:del w:author="Dylan Pedlar" w:id="14" w:date="2019-11-21T18:03:43Z">
        <w:r w:rsidDel="00000000" w:rsidR="00000000" w:rsidRPr="00000000">
          <w:rPr>
            <w:sz w:val="28"/>
            <w:szCs w:val="28"/>
            <w:rtl w:val="0"/>
          </w:rPr>
          <w:delText xml:space="preserve">cs</w:delText>
        </w:r>
      </w:del>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*[http://pastebin.com/TZ3bbe1b One Night On The Run] "Shadowrun, TrollxElf, mild breast expansion, titfuck"</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76">
        <w:r w:rsidDel="00000000" w:rsidR="00000000" w:rsidRPr="00000000">
          <w:rPr>
            <w:color w:val="1155cc"/>
            <w:u w:val="single"/>
            <w:rtl w:val="0"/>
          </w:rPr>
          <w:t xml:space="preserve">http://pastebin.com/ELygk2Vk</w:t>
        </w:r>
      </w:hyperlink>
      <w:r w:rsidDel="00000000" w:rsidR="00000000" w:rsidRPr="00000000">
        <w:rPr>
          <w:rtl w:val="0"/>
        </w:rPr>
        <w:t xml:space="preserve"> Rainy Day] "Shadowrun, TrollxHuman magicianxSpirit, threesome, some bestiality, shapeshifting"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77">
        <w:r w:rsidDel="00000000" w:rsidR="00000000" w:rsidRPr="00000000">
          <w:rPr>
            <w:color w:val="1155cc"/>
            <w:u w:val="single"/>
            <w:rtl w:val="0"/>
          </w:rPr>
          <w:t xml:space="preserve">http://pastebin.com/mDTwrfSc</w:t>
        </w:r>
      </w:hyperlink>
      <w:r w:rsidDel="00000000" w:rsidR="00000000" w:rsidRPr="00000000">
        <w:rPr>
          <w:rtl w:val="0"/>
        </w:rPr>
        <w:t xml:space="preserve"> Diplomatic Promiscuity] "HumanxAliens, Orgasm Denial, Exhibitionism, Anal, Tentacles"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78">
        <w:r w:rsidDel="00000000" w:rsidR="00000000" w:rsidRPr="00000000">
          <w:rPr>
            <w:color w:val="1155cc"/>
            <w:u w:val="single"/>
            <w:rtl w:val="0"/>
          </w:rPr>
          <w:t xml:space="preserve">http://pastebin.com/x1tTFrdP</w:t>
        </w:r>
      </w:hyperlink>
      <w:r w:rsidDel="00000000" w:rsidR="00000000" w:rsidRPr="00000000">
        <w:rPr>
          <w:rtl w:val="0"/>
        </w:rPr>
        <w:t xml:space="preserve"> Extreme Reprogramming] "HumanxRobot, Rape, Mindbreak"</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*[http://pastebin.com/8DaNyRMi Review of Seeding Midnight]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79">
        <w:r w:rsidDel="00000000" w:rsidR="00000000" w:rsidRPr="00000000">
          <w:rPr>
            <w:color w:val="1155cc"/>
            <w:u w:val="single"/>
            <w:rtl w:val="0"/>
          </w:rPr>
          <w:t xml:space="preserve">http://pastebin.com/8pPUJbde</w:t>
        </w:r>
      </w:hyperlink>
      <w:r w:rsidDel="00000000" w:rsidR="00000000" w:rsidRPr="00000000">
        <w:rPr>
          <w:rtl w:val="0"/>
        </w:rPr>
        <w:t xml:space="preserve"> The Temptation: Part One] "IncubusxHuman, oral (male), oral (female), orgasm denial, dubcon, Bondage, Breathplay"</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*[http://pastebin.com/iqGKiARx The Temptation: Part Two] "IncubusxHuman, oral (male), oral (female), vaginal, spanking, clothing destruction, submission"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*[http://pastebin.com/stcfRjTX The Temptation: Part Three] "HumanxIncubusxSuccubus, HumanXSuccubus, HumanxIncubus, Threesome (m/f/f), breathplay, oral (male, female), sex slavery, bath, lesbian, Soul Puppetry, Possession"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80">
        <w:r w:rsidDel="00000000" w:rsidR="00000000" w:rsidRPr="00000000">
          <w:rPr>
            <w:color w:val="1155cc"/>
            <w:u w:val="single"/>
            <w:rtl w:val="0"/>
          </w:rPr>
          <w:t xml:space="preserve">http://pastebin.com/sL8DVxT4</w:t>
        </w:r>
      </w:hyperlink>
      <w:r w:rsidDel="00000000" w:rsidR="00000000" w:rsidRPr="00000000">
        <w:rPr>
          <w:rtl w:val="0"/>
        </w:rPr>
        <w:t xml:space="preserve"> The Temptation: Part Three (Alternate Ending)] "TF, Corruption, Oral (Male), SuccubusxSuccubusxHuman, threesome, m/f/f"</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81">
        <w:r w:rsidDel="00000000" w:rsidR="00000000" w:rsidRPr="00000000">
          <w:rPr>
            <w:color w:val="1155cc"/>
            <w:u w:val="single"/>
            <w:rtl w:val="0"/>
          </w:rPr>
          <w:t xml:space="preserve">http://pastebin.com/VSzCtVU2</w:t>
        </w:r>
      </w:hyperlink>
      <w:r w:rsidDel="00000000" w:rsidR="00000000" w:rsidRPr="00000000">
        <w:rPr>
          <w:rtl w:val="0"/>
        </w:rPr>
        <w:t xml:space="preserve"> Spirit Eater's Slaves] "SorceressxFused Slaves, SorceressxManticore, femdom, TF, absorption, fusion, voyeurism/exhibitionism, oral (male, female), portal dicks, anal, double penetration, triple penetration, threesome, sex toys, mindbreak"</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82">
        <w:r w:rsidDel="00000000" w:rsidR="00000000" w:rsidRPr="00000000">
          <w:rPr>
            <w:color w:val="1155cc"/>
            <w:u w:val="single"/>
            <w:rtl w:val="0"/>
          </w:rPr>
          <w:t xml:space="preserve">http://pastebin.com/1YGhUWSN</w:t>
        </w:r>
      </w:hyperlink>
      <w:r w:rsidDel="00000000" w:rsidR="00000000" w:rsidRPr="00000000">
        <w:rPr>
          <w:rtl w:val="0"/>
        </w:rPr>
        <w:t xml:space="preserve"> Spirit Eater's Quest] "SorceressxSlaves, SorceressxAssassin, SorceressxMonster, Harem, Group Sex, Absorption/Fusion, TF, Lesbians, Lesdom, m/m/f/f, f/f, growth, incest"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83">
        <w:r w:rsidDel="00000000" w:rsidR="00000000" w:rsidRPr="00000000">
          <w:rPr>
            <w:color w:val="1155cc"/>
            <w:u w:val="single"/>
            <w:rtl w:val="0"/>
          </w:rPr>
          <w:t xml:space="preserve">http://pastebin.com/H7CNwmbg</w:t>
        </w:r>
      </w:hyperlink>
      <w:r w:rsidDel="00000000" w:rsidR="00000000" w:rsidRPr="00000000">
        <w:rPr>
          <w:rtl w:val="0"/>
        </w:rPr>
        <w:t xml:space="preserve"> Spirit Eater's Household] "MonsterxHumanF, HumanMxF, Group Sex, SorceressxAssassinxMonster, Bad End, Rape (male monster on female and female on male), Soul-Vore, Inanimate object transformation, oral (male, female), incest, threesome, bukkake, tf"</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84">
        <w:r w:rsidDel="00000000" w:rsidR="00000000" w:rsidRPr="00000000">
          <w:rPr>
            <w:color w:val="1155cc"/>
            <w:u w:val="single"/>
            <w:rtl w:val="0"/>
          </w:rPr>
          <w:t xml:space="preserve">http://pastebin.com/2WutZ7bB</w:t>
        </w:r>
      </w:hyperlink>
      <w:r w:rsidDel="00000000" w:rsidR="00000000" w:rsidRPr="00000000">
        <w:rPr>
          <w:rtl w:val="0"/>
        </w:rPr>
        <w:t xml:space="preserve"> The Game of Favor: Part 1] "40k, CultistxChaos Spawn, Tentacles (consentacles), mild TF"</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85">
        <w:r w:rsidDel="00000000" w:rsidR="00000000" w:rsidRPr="00000000">
          <w:rPr>
            <w:color w:val="1155cc"/>
            <w:u w:val="single"/>
            <w:rtl w:val="0"/>
          </w:rPr>
          <w:t xml:space="preserve">http://pastebin.com/4uD4uhN7</w:t>
        </w:r>
      </w:hyperlink>
      <w:r w:rsidDel="00000000" w:rsidR="00000000" w:rsidRPr="00000000">
        <w:rPr>
          <w:rtl w:val="0"/>
        </w:rPr>
        <w:t xml:space="preserve"> The Game of Favor: Part 2] "40k, CultistxChaos Spawn, CultistxPsyker, Cuddling, DP, TF"</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86">
        <w:r w:rsidDel="00000000" w:rsidR="00000000" w:rsidRPr="00000000">
          <w:rPr>
            <w:color w:val="1155cc"/>
            <w:u w:val="single"/>
            <w:rtl w:val="0"/>
          </w:rPr>
          <w:t xml:space="preserve">http://pastebin.com/90uZ7Vj4</w:t>
        </w:r>
      </w:hyperlink>
      <w:r w:rsidDel="00000000" w:rsidR="00000000" w:rsidRPr="00000000">
        <w:rPr>
          <w:rtl w:val="0"/>
        </w:rPr>
        <w:t xml:space="preserve"> Without Her Wand] "Drow x Mindflayer, tentacles (consentacles), dubcon"</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ins w:author="Anonymous" w:id="15" w:date="2019-08-07T05:27:21Z">
        <w:r w:rsidDel="00000000" w:rsidR="00000000" w:rsidRPr="00000000">
          <w:rPr>
            <w:rtl w:val="0"/>
          </w:rPr>
          <w:t xml:space="preserve">8</w:t>
        </w:r>
      </w:ins>
      <w:r w:rsidDel="00000000" w:rsidR="00000000" w:rsidRPr="00000000">
        <w:rPr>
          <w:rtl w:val="0"/>
        </w:rPr>
        <w:t xml:space="preserve">*[http://pastebin.com/JrfXin9b The Littlest Nymph: The Raunchy River] "Script, Lesbians, FFF, Fantasy"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*[http://pastebin.com/GVkuHxse The Faith of Inimel: Alone at the Top] "Absorption, m/f, Vanilla, older manxyounger woman"</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*[http://pastebin.com/zS6VJgHm The Faith of Inimel: Shining Vainglorious] "Absorption, m/f/f, PaladinxBanditxWorshiper, Threesome, oral (male, female), titfuck, teasing"</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87">
        <w:r w:rsidDel="00000000" w:rsidR="00000000" w:rsidRPr="00000000">
          <w:rPr>
            <w:color w:val="1155cc"/>
            <w:u w:val="single"/>
            <w:rtl w:val="0"/>
          </w:rPr>
          <w:t xml:space="preserve">http://pastebin.com/Jh2JKePC</w:t>
        </w:r>
      </w:hyperlink>
      <w:r w:rsidDel="00000000" w:rsidR="00000000" w:rsidRPr="00000000">
        <w:rPr>
          <w:rtl w:val="0"/>
        </w:rPr>
        <w:t xml:space="preserve"> The Faith of Inimel: Twisted in Mind] "Tentacles (consentacles), feminTransformation, Oral, Anal, Triple Penetration, tf, Shapeshifting, teasing "</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88">
        <w:r w:rsidDel="00000000" w:rsidR="00000000" w:rsidRPr="00000000">
          <w:rPr>
            <w:color w:val="1155cc"/>
            <w:u w:val="single"/>
            <w:rtl w:val="0"/>
          </w:rPr>
          <w:t xml:space="preserve">[</w:t>
        </w:r>
      </w:hyperlink>
      <w:hyperlink r:id="rId289">
        <w:r w:rsidDel="00000000" w:rsidR="00000000" w:rsidRPr="00000000">
          <w:rPr>
            <w:color w:val="1155cc"/>
            <w:u w:val="single"/>
            <w:rtl w:val="0"/>
          </w:rPr>
          <w:t xml:space="preserve">http://pastebin.com/8Pmjt483</w:t>
        </w:r>
      </w:hyperlink>
      <w:r w:rsidDel="00000000" w:rsidR="00000000" w:rsidRPr="00000000">
        <w:rPr>
          <w:rtl w:val="0"/>
        </w:rPr>
        <w:t xml:space="preserve"> A Man in His eyes] "Comedy, DrowxHuman, de-feminization, creation of a reverse trap, mind control, Beholder"</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90">
        <w:r w:rsidDel="00000000" w:rsidR="00000000" w:rsidRPr="00000000">
          <w:rPr>
            <w:color w:val="1155cc"/>
            <w:u w:val="single"/>
            <w:rtl w:val="0"/>
          </w:rPr>
          <w:t xml:space="preserve">http://pastebin.com/9TfWEpvk</w:t>
        </w:r>
      </w:hyperlink>
      <w:r w:rsidDel="00000000" w:rsidR="00000000" w:rsidRPr="00000000">
        <w:rPr>
          <w:rtl w:val="0"/>
        </w:rPr>
        <w:t xml:space="preserve"> The Spore's Sire] " Sci-Fi, Parasite, Mind Control, Dubcon, Incest, Journal"</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91">
        <w:r w:rsidDel="00000000" w:rsidR="00000000" w:rsidRPr="00000000">
          <w:rPr>
            <w:color w:val="1155cc"/>
            <w:u w:val="single"/>
            <w:rtl w:val="0"/>
          </w:rPr>
          <w:t xml:space="preserve">http://pastebin.com/bxZ6Ztea</w:t>
        </w:r>
      </w:hyperlink>
      <w:r w:rsidDel="00000000" w:rsidR="00000000" w:rsidRPr="00000000">
        <w:rPr>
          <w:rtl w:val="0"/>
        </w:rPr>
        <w:t xml:space="preserve"> Wyrm's Reward] "Shadowrun, male decker x female dragon, fisting, TF"</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*[http://pastebin.com/TrXP9Ehg Sextuple] "Marilith x Humans, Gangbang, Handjob(s), Oral (male), dubcon"</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92">
        <w:r w:rsidDel="00000000" w:rsidR="00000000" w:rsidRPr="00000000">
          <w:rPr>
            <w:color w:val="1155cc"/>
            <w:u w:val="single"/>
            <w:rtl w:val="0"/>
          </w:rPr>
          <w:t xml:space="preserve">http://pastebin.com/NaH0fdWf </w:t>
        </w:r>
      </w:hyperlink>
      <w:r w:rsidDel="00000000" w:rsidR="00000000" w:rsidRPr="00000000">
        <w:rPr>
          <w:rtl w:val="0"/>
        </w:rPr>
        <w:t xml:space="preserve">The Face of the Unfaithful] "m/f, humanxdoppelganger, ntr, cheating,  horseold, oral: male, facefuck"</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93">
        <w:r w:rsidDel="00000000" w:rsidR="00000000" w:rsidRPr="00000000">
          <w:rPr>
            <w:color w:val="1155cc"/>
            <w:u w:val="single"/>
            <w:rtl w:val="0"/>
          </w:rPr>
          <w:t xml:space="preserve">http://pastebin.com/UBAbVZpa</w:t>
        </w:r>
      </w:hyperlink>
      <w:r w:rsidDel="00000000" w:rsidR="00000000" w:rsidRPr="00000000">
        <w:rPr>
          <w:rtl w:val="0"/>
        </w:rPr>
        <w:t xml:space="preserve"> Fire in the House of Snakes] "Shadowrun, Female DragonxSpirit, Mild Femdom, Forced"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*[http://pastebin.com/XKGjXAD0 Spooky Sexy Skeletons] "Script, Skeletons, Puns, Comedy"</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**[http://chirb.it/HnnNEw Voiced by Sugar]</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*[http://pastebin.com/6YmjWVam Treasure of the Ancients] "Dinosaur woman x Fhuman, Lesbian, Lizard girl, scaly, dubcon, , clothing destruction, forced cuddling"</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*[http://pastebin.com/iy7gRhi2 Treasure of the Ancients Part 2] "Dinosaur woman x Fhuman, Lesbian, Lizard girl, scaly, foursome, oral (female), tail pegging, biting"</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Harlot's Coin Heresy</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**[http://pastebin.com/kPYJu8cj Azzagrat Extreme Edition] "GrazztxWaukeenxIggwilv, demons, oral (male), threesome, demons, goddess, creampie, dubcon (stockholm syndrome type), mention of impregnation, mention of rape and sexual violence, double blowjob"</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**[http://pastebin.com/EFU5hyYh Safe for Sigil Edition] "GrazztxWaukeenxIggwilv, demons, oral (male), threesome, demons, goddess, creampie, dubcon (stockholm syndrome type), mention of impregnation, double blowjob"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*[http://pastebin.com/UuJQQuXr A Change of Heart] "Planescape, MarilithxGithyanki, Vanilla, Fingering, Vaginal, Handjob, Constriction"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*[http://pastebin.com/GdCT5MEi A Change of Tactics] "Planescape, MarilithxGithyanki, nonsexual blood, death and violence, no smut"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*[http://pastebin.com/GnzEXCx4 A Change of Perspective] "MarilithxGithyanki, Planescape, Magic, powerbottom (f), maledom, rough, some bloodplay, choking, slapping, breathplay, TF, Shapeshifting, genderbending, double penetration, anal, cuddling"</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94">
        <w:r w:rsidDel="00000000" w:rsidR="00000000" w:rsidRPr="00000000">
          <w:rPr>
            <w:color w:val="1155cc"/>
            <w:u w:val="single"/>
            <w:rtl w:val="0"/>
          </w:rPr>
          <w:t xml:space="preserve">http://pastebin.com/n7FMwnBW</w:t>
        </w:r>
      </w:hyperlink>
      <w:r w:rsidDel="00000000" w:rsidR="00000000" w:rsidRPr="00000000">
        <w:rPr>
          <w:rtl w:val="0"/>
        </w:rPr>
        <w:t xml:space="preserve"> The Mare's Marriage] "Centaur m x Human F, Kidnapping, Rape, Large Insertion, Light Bondage, some pain and stretching"</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*[http://pastebin.com/yEeyNqA0 A Display of Arms] "Shadowrun, Human x Troll, Lesbians, Fisting, Oral (Female), Cuddling</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*[http://pastebin.com/xQaUrHYJ Backlog and list of kinks]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*[http://pastebin.com/Aysm2S9N Getting to Know Herself] "Shadowrun, elfxincubus, implicit bestiality, elfxfuta illusion, psychic self-cest, consensual mind control, tentacles (</w:t>
      </w:r>
      <w:r w:rsidDel="00000000" w:rsidR="00000000" w:rsidRPr="00000000">
        <w:rPr>
          <w:rtl w:val="0"/>
        </w:rPr>
        <w:t xml:space="preserve">consentacles</w:t>
      </w:r>
      <w:r w:rsidDel="00000000" w:rsidR="00000000" w:rsidRPr="00000000">
        <w:rPr>
          <w:rtl w:val="0"/>
        </w:rPr>
        <w:t xml:space="preserv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t>
      </w:r>
      <w:del w:author="Anonymous" w:id="16" w:date="2019-11-14T14:08:46Z">
        <w:r w:rsidDel="00000000" w:rsidR="00000000" w:rsidRPr="00000000">
          <w:rPr>
            <w:rtl w:val="0"/>
          </w:rPr>
          <w:delText xml:space="preserve">hWkzFeTB</w:delText>
        </w:r>
      </w:del>
      <w:r w:rsidDel="00000000" w:rsidR="00000000" w:rsidRPr="00000000">
        <w:rPr>
          <w:rtl w:val="0"/>
        </w:rPr>
        <w:t xml:space="preserve"> Routines] "Shadowrun, elfxhuman, cyborgs, cybernetics, fingering, anal, vanilla, rough sex,</w:t>
      </w:r>
      <w:ins w:author="Joseph Garcia" w:id="17" w:date="2019-06-18T06:08:42Z">
        <w:r w:rsidDel="00000000" w:rsidR="00000000" w:rsidRPr="00000000">
          <w:rPr>
            <w:rtl w:val="0"/>
          </w:rPr>
          <w:t xml:space="preserve"> on</w:t>
        </w:r>
      </w:ins>
      <w:r w:rsidDel="00000000" w:rsidR="00000000" w:rsidRPr="00000000">
        <w:rPr>
          <w:rtl w:val="0"/>
        </w:rPr>
        <w:t xml:space="preserve"> tailplay"</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95">
        <w:r w:rsidDel="00000000" w:rsidR="00000000" w:rsidRPr="00000000">
          <w:rPr>
            <w:color w:val="1155cc"/>
            <w:u w:val="single"/>
            <w:rtl w:val="0"/>
          </w:rPr>
          <w:t xml:space="preserve">http://pastebin.com/94rCuDJu</w:t>
        </w:r>
      </w:hyperlink>
      <w:r w:rsidDel="00000000" w:rsidR="00000000" w:rsidRPr="00000000">
        <w:rPr>
          <w:rtl w:val="0"/>
        </w:rPr>
        <w:t xml:space="preserve"> Essence Lost] "Tags: ElfM/OrcF, Shadowrun, dubcon, non-consensual body modification, scarification, breastplay, bondage, muscle girl, breathplay"</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i w:val="1"/>
        </w:rPr>
      </w:pPr>
      <w:hyperlink r:id="rId296">
        <w:r w:rsidDel="00000000" w:rsidR="00000000" w:rsidRPr="00000000">
          <w:rPr>
            <w:color w:val="1155cc"/>
            <w:u w:val="single"/>
            <w:rtl w:val="0"/>
          </w:rPr>
          <w:t xml:space="preserve">Manalishi's Two Prongs</w:t>
        </w:r>
      </w:hyperlink>
      <w:r w:rsidDel="00000000" w:rsidR="00000000" w:rsidRPr="00000000">
        <w:rPr>
          <w:rtl w:val="0"/>
        </w:rPr>
        <w:t xml:space="preserve"> </w:t>
      </w:r>
      <w:r w:rsidDel="00000000" w:rsidR="00000000" w:rsidRPr="00000000">
        <w:rPr>
          <w:i w:val="1"/>
          <w:rtl w:val="0"/>
        </w:rPr>
        <w:t xml:space="preserve">Shadowrun, Naga x Elf x Human, threesome, ffm, hemipenis, double penetration, anal, oral (male, female), female masturbation, excessive cum, bukkake, creampie</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FUBOT's fics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i w:val="1"/>
        </w:rPr>
      </w:pPr>
      <w:hyperlink r:id="rId297">
        <w:r w:rsidDel="00000000" w:rsidR="00000000" w:rsidRPr="00000000">
          <w:rPr>
            <w:color w:val="1155cc"/>
            <w:u w:val="single"/>
            <w:rtl w:val="0"/>
          </w:rPr>
          <w:t xml:space="preserve">Rauthara's Weakness</w:t>
        </w:r>
      </w:hyperlink>
      <w:r w:rsidDel="00000000" w:rsidR="00000000" w:rsidRPr="00000000">
        <w:rPr>
          <w:rtl w:val="0"/>
        </w:rPr>
        <w:t xml:space="preserve">] </w:t>
      </w:r>
      <w:r w:rsidDel="00000000" w:rsidR="00000000" w:rsidRPr="00000000">
        <w:rPr>
          <w:i w:val="1"/>
          <w:rtl w:val="0"/>
        </w:rPr>
        <w:t xml:space="preserve">DnD, Drow priestessx human servant, vanilla</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LWoD - A Lewd World Of Darkness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hyperlink r:id="rId298">
        <w:r w:rsidDel="00000000" w:rsidR="00000000" w:rsidRPr="00000000">
          <w:rPr>
            <w:color w:val="1155cc"/>
            <w:u w:val="single"/>
            <w:rtl w:val="0"/>
          </w:rPr>
          <w:t xml:space="preserve">The Lewd Hunt, Part 1</w:t>
        </w:r>
      </w:hyperlink>
      <w:r w:rsidDel="00000000" w:rsidR="00000000" w:rsidRPr="00000000">
        <w:rPr>
          <w:rtl w:val="0"/>
        </w:rPr>
        <w:t xml:space="preserve"> </w:t>
      </w:r>
      <w:r w:rsidDel="00000000" w:rsidR="00000000" w:rsidRPr="00000000">
        <w:rPr>
          <w:i w:val="1"/>
          <w:rtl w:val="0"/>
        </w:rPr>
        <w:t xml:space="preserve">M</w:t>
      </w:r>
      <w:r w:rsidDel="00000000" w:rsidR="00000000" w:rsidRPr="00000000">
        <w:rPr>
          <w:rtl w:val="0"/>
        </w:rPr>
        <w:t xml:space="preserve"> </w:t>
      </w:r>
      <w:r w:rsidDel="00000000" w:rsidR="00000000" w:rsidRPr="00000000">
        <w:rPr>
          <w:i w:val="1"/>
          <w:rtl w:val="0"/>
        </w:rPr>
        <w:t xml:space="preserve">HunterxF Vampire, vanilla</w:t>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hyperlink r:id="rId299">
        <w:r w:rsidDel="00000000" w:rsidR="00000000" w:rsidRPr="00000000">
          <w:rPr>
            <w:color w:val="1155cc"/>
            <w:u w:val="single"/>
            <w:rtl w:val="0"/>
          </w:rPr>
          <w:t xml:space="preserve">The Lewd Hunt, Part 2</w:t>
        </w:r>
      </w:hyperlink>
      <w:r w:rsidDel="00000000" w:rsidR="00000000" w:rsidRPr="00000000">
        <w:rPr>
          <w:rtl w:val="0"/>
        </w:rPr>
        <w:t xml:space="preserve"> </w:t>
      </w:r>
      <w:r w:rsidDel="00000000" w:rsidR="00000000" w:rsidRPr="00000000">
        <w:rPr>
          <w:i w:val="1"/>
          <w:rtl w:val="0"/>
        </w:rPr>
        <w:t xml:space="preserve">M</w:t>
      </w:r>
      <w:r w:rsidDel="00000000" w:rsidR="00000000" w:rsidRPr="00000000">
        <w:rPr>
          <w:rtl w:val="0"/>
        </w:rPr>
        <w:t xml:space="preserve"> </w:t>
      </w:r>
      <w:r w:rsidDel="00000000" w:rsidR="00000000" w:rsidRPr="00000000">
        <w:rPr>
          <w:i w:val="1"/>
          <w:rtl w:val="0"/>
        </w:rPr>
        <w:t xml:space="preserve">HumanxF Werewolf, orgasm denial, impregnation</w:t>
      </w:r>
      <w:r w:rsidDel="00000000" w:rsidR="00000000" w:rsidRPr="00000000">
        <w:rPr>
          <w:rtl w:val="0"/>
        </w:rPr>
        <w:t xml:space="preserve">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i w:val="1"/>
        </w:rPr>
      </w:pPr>
      <w:hyperlink r:id="rId300">
        <w:r w:rsidDel="00000000" w:rsidR="00000000" w:rsidRPr="00000000">
          <w:rPr>
            <w:color w:val="1155cc"/>
            <w:u w:val="single"/>
            <w:rtl w:val="0"/>
          </w:rPr>
          <w:t xml:space="preserve">The Lewd Hunt, Part 3</w:t>
        </w:r>
      </w:hyperlink>
      <w:r w:rsidDel="00000000" w:rsidR="00000000" w:rsidRPr="00000000">
        <w:rPr>
          <w:rtl w:val="0"/>
        </w:rPr>
        <w:t xml:space="preserve"> </w:t>
      </w:r>
      <w:r w:rsidDel="00000000" w:rsidR="00000000" w:rsidRPr="00000000">
        <w:rPr>
          <w:i w:val="1"/>
          <w:rtl w:val="0"/>
        </w:rPr>
        <w:t xml:space="preserve">F </w:t>
      </w:r>
      <w:r w:rsidDel="00000000" w:rsidR="00000000" w:rsidRPr="00000000">
        <w:rPr>
          <w:i w:val="1"/>
          <w:rtl w:val="0"/>
        </w:rPr>
        <w:t xml:space="preserve">Hunterx FChangeling, aphrodisiac, dubcon</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i w:val="1"/>
        </w:rPr>
      </w:pPr>
      <w:hyperlink r:id="rId301">
        <w:r w:rsidDel="00000000" w:rsidR="00000000" w:rsidRPr="00000000">
          <w:rPr>
            <w:color w:val="1155cc"/>
            <w:u w:val="single"/>
            <w:rtl w:val="0"/>
          </w:rPr>
          <w:t xml:space="preserve">The Lewd Hunt, Part 4</w:t>
        </w:r>
      </w:hyperlink>
      <w:r w:rsidDel="00000000" w:rsidR="00000000" w:rsidRPr="00000000">
        <w:rPr>
          <w:rtl w:val="0"/>
        </w:rPr>
        <w:t xml:space="preserve"> </w:t>
      </w:r>
      <w:r w:rsidDel="00000000" w:rsidR="00000000" w:rsidRPr="00000000">
        <w:rPr>
          <w:i w:val="1"/>
          <w:rtl w:val="0"/>
        </w:rPr>
        <w:t xml:space="preserve">F Mage X M Hunter, World of Darkness, Dubcon, Aphrodisiac, Violence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i w:val="1"/>
        </w:rPr>
      </w:pPr>
      <w:hyperlink r:id="rId302">
        <w:r w:rsidDel="00000000" w:rsidR="00000000" w:rsidRPr="00000000">
          <w:rPr>
            <w:color w:val="1155cc"/>
            <w:u w:val="single"/>
            <w:rtl w:val="0"/>
          </w:rPr>
          <w:t xml:space="preserve">Luca’s Midnight Guest</w:t>
        </w:r>
      </w:hyperlink>
      <w:r w:rsidDel="00000000" w:rsidR="00000000" w:rsidRPr="00000000">
        <w:rPr>
          <w:rtl w:val="0"/>
        </w:rPr>
        <w:t xml:space="preserve"> </w:t>
      </w:r>
      <w:r w:rsidDel="00000000" w:rsidR="00000000" w:rsidRPr="00000000">
        <w:rPr>
          <w:i w:val="1"/>
          <w:rtl w:val="0"/>
        </w:rPr>
        <w:t xml:space="preserve">CofD, F Human x M Werewolf, Knot, Violence</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i w:val="1"/>
        </w:rPr>
      </w:pPr>
      <w:hyperlink r:id="rId303">
        <w:r w:rsidDel="00000000" w:rsidR="00000000" w:rsidRPr="00000000">
          <w:rPr>
            <w:color w:val="1155cc"/>
            <w:u w:val="single"/>
            <w:rtl w:val="0"/>
          </w:rPr>
          <w:t xml:space="preserve">The Purple Fruit</w:t>
        </w:r>
      </w:hyperlink>
      <w:r w:rsidDel="00000000" w:rsidR="00000000" w:rsidRPr="00000000">
        <w:rPr>
          <w:rtl w:val="0"/>
        </w:rPr>
        <w:t xml:space="preserve"> </w:t>
      </w:r>
      <w:r w:rsidDel="00000000" w:rsidR="00000000" w:rsidRPr="00000000">
        <w:rPr>
          <w:i w:val="1"/>
          <w:rtl w:val="0"/>
        </w:rPr>
        <w:t xml:space="preserve">CofD, tentacles x F changeling, aphrodisiac, impreg</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i w:val="1"/>
        </w:rPr>
      </w:pPr>
      <w:hyperlink r:id="rId304">
        <w:r w:rsidDel="00000000" w:rsidR="00000000" w:rsidRPr="00000000">
          <w:rPr>
            <w:color w:val="1155cc"/>
            <w:u w:val="single"/>
            <w:rtl w:val="0"/>
          </w:rPr>
          <w:t xml:space="preserve">The Brown Seed</w:t>
        </w:r>
      </w:hyperlink>
      <w:r w:rsidDel="00000000" w:rsidR="00000000" w:rsidRPr="00000000">
        <w:rPr>
          <w:rtl w:val="0"/>
        </w:rPr>
        <w:t xml:space="preserve"> </w:t>
      </w:r>
      <w:r w:rsidDel="00000000" w:rsidR="00000000" w:rsidRPr="00000000">
        <w:rPr>
          <w:i w:val="1"/>
          <w:rtl w:val="0"/>
        </w:rPr>
        <w:t xml:space="preserve">CofD</w:t>
      </w:r>
      <w:r w:rsidDel="00000000" w:rsidR="00000000" w:rsidRPr="00000000">
        <w:rPr>
          <w:rtl w:val="0"/>
        </w:rPr>
        <w:t xml:space="preserve">, </w:t>
      </w:r>
      <w:r w:rsidDel="00000000" w:rsidR="00000000" w:rsidRPr="00000000">
        <w:rPr>
          <w:i w:val="1"/>
          <w:rtl w:val="0"/>
        </w:rPr>
        <w:t xml:space="preserve">F Humanx FChangeling, aphrodisiac, lesbian, preg, egg-laying</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i w:val="1"/>
        </w:rPr>
      </w:pPr>
      <w:hyperlink r:id="rId305">
        <w:r w:rsidDel="00000000" w:rsidR="00000000" w:rsidRPr="00000000">
          <w:rPr>
            <w:color w:val="1155cc"/>
            <w:u w:val="single"/>
            <w:rtl w:val="0"/>
          </w:rPr>
          <w:t xml:space="preserve">The Green Tree</w:t>
        </w:r>
      </w:hyperlink>
      <w:r w:rsidDel="00000000" w:rsidR="00000000" w:rsidRPr="00000000">
        <w:rPr>
          <w:rtl w:val="0"/>
        </w:rPr>
        <w:t xml:space="preserve"> </w:t>
      </w:r>
      <w:r w:rsidDel="00000000" w:rsidR="00000000" w:rsidRPr="00000000">
        <w:rPr>
          <w:i w:val="1"/>
          <w:rtl w:val="0"/>
        </w:rPr>
        <w:t xml:space="preserve">C</w:t>
      </w:r>
      <w:r w:rsidDel="00000000" w:rsidR="00000000" w:rsidRPr="00000000">
        <w:rPr>
          <w:i w:val="1"/>
          <w:rtl w:val="0"/>
        </w:rPr>
        <w:t xml:space="preserve">ofD, Dubcon, Aphrodisiac, MandrakeXF Human, Changeling</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i w:val="1"/>
        </w:rPr>
      </w:pPr>
      <w:hyperlink r:id="rId306">
        <w:r w:rsidDel="00000000" w:rsidR="00000000" w:rsidRPr="00000000">
          <w:rPr>
            <w:color w:val="1155cc"/>
            <w:u w:val="single"/>
            <w:rtl w:val="0"/>
          </w:rPr>
          <w:t xml:space="preserve">Liz's White Cake</w:t>
        </w:r>
      </w:hyperlink>
      <w:r w:rsidDel="00000000" w:rsidR="00000000" w:rsidRPr="00000000">
        <w:rPr>
          <w:rtl w:val="0"/>
        </w:rPr>
        <w:t xml:space="preserve"> </w:t>
      </w:r>
      <w:r w:rsidDel="00000000" w:rsidR="00000000" w:rsidRPr="00000000">
        <w:rPr>
          <w:i w:val="1"/>
          <w:rtl w:val="0"/>
        </w:rPr>
        <w:t xml:space="preserve">CofD, Changeling, Lesbian, Oral:Female, Abuse, Dubcon</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i w:val="1"/>
        </w:rPr>
      </w:pPr>
      <w:hyperlink r:id="rId307">
        <w:r w:rsidDel="00000000" w:rsidR="00000000" w:rsidRPr="00000000">
          <w:rPr>
            <w:color w:val="1155cc"/>
            <w:u w:val="single"/>
            <w:rtl w:val="0"/>
          </w:rPr>
          <w:t xml:space="preserve">The Black Door</w:t>
        </w:r>
      </w:hyperlink>
      <w:r w:rsidDel="00000000" w:rsidR="00000000" w:rsidRPr="00000000">
        <w:rPr>
          <w:rtl w:val="0"/>
        </w:rPr>
        <w:t xml:space="preserve"> </w:t>
      </w:r>
      <w:r w:rsidDel="00000000" w:rsidR="00000000" w:rsidRPr="00000000">
        <w:rPr>
          <w:i w:val="1"/>
          <w:rtl w:val="0"/>
        </w:rPr>
        <w:t xml:space="preserve">CofD, NTR, Lesbian, Mild violence, dubcon, sixty-nine, changelings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i w:val="1"/>
        </w:rPr>
      </w:pPr>
      <w:hyperlink r:id="rId308">
        <w:r w:rsidDel="00000000" w:rsidR="00000000" w:rsidRPr="00000000">
          <w:rPr>
            <w:color w:val="1155cc"/>
            <w:u w:val="single"/>
            <w:rtl w:val="0"/>
          </w:rPr>
          <w:t xml:space="preserve">Succubus: Stock</w:t>
        </w:r>
      </w:hyperlink>
      <w:r w:rsidDel="00000000" w:rsidR="00000000" w:rsidRPr="00000000">
        <w:rPr>
          <w:rtl w:val="0"/>
        </w:rPr>
        <w:t xml:space="preserve"> </w:t>
      </w:r>
      <w:r w:rsidDel="00000000" w:rsidR="00000000" w:rsidRPr="00000000">
        <w:rPr>
          <w:i w:val="1"/>
          <w:rtl w:val="0"/>
        </w:rPr>
        <w:t xml:space="preserve">Urban Fantasy, Succubus, Femdom, Dubcon, voyeurism</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hyperlink r:id="rId309">
        <w:r w:rsidDel="00000000" w:rsidR="00000000" w:rsidRPr="00000000">
          <w:rPr>
            <w:color w:val="1155cc"/>
            <w:u w:val="single"/>
            <w:rtl w:val="0"/>
          </w:rPr>
          <w:t xml:space="preserve">Succubus: Angel</w:t>
        </w:r>
      </w:hyperlink>
      <w:r w:rsidDel="00000000" w:rsidR="00000000" w:rsidRPr="00000000">
        <w:rPr>
          <w:rtl w:val="0"/>
        </w:rPr>
        <w:t xml:space="preserve"> </w:t>
      </w:r>
      <w:r w:rsidDel="00000000" w:rsidR="00000000" w:rsidRPr="00000000">
        <w:rPr>
          <w:i w:val="1"/>
          <w:rtl w:val="0"/>
        </w:rPr>
        <w:t xml:space="preserve">Urban Fantasy, Light Domination, Hetero, Incubi</w:t>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i w:val="1"/>
        </w:rPr>
      </w:pPr>
      <w:hyperlink r:id="rId310">
        <w:r w:rsidDel="00000000" w:rsidR="00000000" w:rsidRPr="00000000">
          <w:rPr>
            <w:color w:val="1155cc"/>
            <w:u w:val="single"/>
            <w:rtl w:val="0"/>
          </w:rPr>
          <w:t xml:space="preserve">Succubus: Opening</w:t>
        </w:r>
      </w:hyperlink>
      <w:r w:rsidDel="00000000" w:rsidR="00000000" w:rsidRPr="00000000">
        <w:rPr>
          <w:rtl w:val="0"/>
        </w:rPr>
        <w:t xml:space="preserve"> </w:t>
      </w:r>
      <w:r w:rsidDel="00000000" w:rsidR="00000000" w:rsidRPr="00000000">
        <w:rPr>
          <w:i w:val="1"/>
          <w:rtl w:val="0"/>
        </w:rPr>
        <w:t xml:space="preserve">Urban Fantasy, HumanxSuccubus, oral: male, vaginal </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hyperlink r:id="rId311">
        <w:r w:rsidDel="00000000" w:rsidR="00000000" w:rsidRPr="00000000">
          <w:rPr>
            <w:color w:val="1155cc"/>
            <w:u w:val="single"/>
            <w:rtl w:val="0"/>
          </w:rPr>
          <w:t xml:space="preserve">Ricky's Love Song</w:t>
        </w:r>
      </w:hyperlink>
      <w:r w:rsidDel="00000000" w:rsidR="00000000" w:rsidRPr="00000000">
        <w:rPr>
          <w:rtl w:val="0"/>
        </w:rPr>
        <w:t xml:space="preserve"> </w:t>
      </w:r>
      <w:r w:rsidDel="00000000" w:rsidR="00000000" w:rsidRPr="00000000">
        <w:rPr>
          <w:i w:val="1"/>
          <w:rtl w:val="0"/>
        </w:rPr>
        <w:t xml:space="preserve">Urban Fantasy, </w:t>
      </w:r>
      <w:r w:rsidDel="00000000" w:rsidR="00000000" w:rsidRPr="00000000">
        <w:rPr>
          <w:i w:val="1"/>
          <w:rtl w:val="0"/>
        </w:rPr>
        <w:t xml:space="preserve">HumanxSuccubus, oral:male, vaginal</w:t>
      </w:r>
      <w:r w:rsidDel="00000000" w:rsidR="00000000" w:rsidRPr="00000000">
        <w:rPr>
          <w:rtl w:val="0"/>
        </w:rPr>
        <w:t xml:space="preserve"> </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i w:val="1"/>
        </w:rPr>
      </w:pPr>
      <w:hyperlink r:id="rId312">
        <w:r w:rsidDel="00000000" w:rsidR="00000000" w:rsidRPr="00000000">
          <w:rPr>
            <w:color w:val="1155cc"/>
            <w:u w:val="single"/>
            <w:rtl w:val="0"/>
          </w:rPr>
          <w:t xml:space="preserve">The Adventurer's Warning</w:t>
        </w:r>
      </w:hyperlink>
      <w:r w:rsidDel="00000000" w:rsidR="00000000" w:rsidRPr="00000000">
        <w:rPr>
          <w:rtl w:val="0"/>
        </w:rPr>
        <w:t xml:space="preserve"> </w:t>
      </w:r>
      <w:r w:rsidDel="00000000" w:rsidR="00000000" w:rsidRPr="00000000">
        <w:rPr>
          <w:i w:val="1"/>
          <w:rtl w:val="0"/>
        </w:rPr>
        <w:t xml:space="preserve">AdventurerxPrincess, Fantasy, Dubcon, Angry </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hyperlink r:id="rId313">
        <w:r w:rsidDel="00000000" w:rsidR="00000000" w:rsidRPr="00000000">
          <w:rPr>
            <w:color w:val="1155cc"/>
            <w:u w:val="single"/>
            <w:rtl w:val="0"/>
          </w:rPr>
          <w:t xml:space="preserve">The Season</w:t>
        </w:r>
      </w:hyperlink>
      <w:r w:rsidDel="00000000" w:rsidR="00000000" w:rsidRPr="00000000">
        <w:rPr>
          <w:rtl w:val="0"/>
        </w:rPr>
        <w:t xml:space="preserve"> </w:t>
      </w:r>
      <w:r w:rsidDel="00000000" w:rsidR="00000000" w:rsidRPr="00000000">
        <w:rPr>
          <w:i w:val="1"/>
          <w:rtl w:val="0"/>
        </w:rPr>
        <w:t xml:space="preserve">F HumanxM alien, dubcon, sci-fi</w:t>
      </w:r>
      <w:r w:rsidDel="00000000" w:rsidR="00000000" w:rsidRPr="00000000">
        <w:rPr>
          <w:rtl w:val="0"/>
        </w:rPr>
        <w:t xml:space="preserve"> </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i w:val="1"/>
        </w:rPr>
      </w:pPr>
      <w:hyperlink r:id="rId314">
        <w:r w:rsidDel="00000000" w:rsidR="00000000" w:rsidRPr="00000000">
          <w:rPr>
            <w:color w:val="1155cc"/>
            <w:u w:val="single"/>
            <w:rtl w:val="0"/>
          </w:rPr>
          <w:t xml:space="preserve">Human Nature (Sequel to the Season)</w:t>
        </w:r>
      </w:hyperlink>
      <w:r w:rsidDel="00000000" w:rsidR="00000000" w:rsidRPr="00000000">
        <w:rPr>
          <w:rtl w:val="0"/>
        </w:rPr>
        <w:t xml:space="preserve"> </w:t>
      </w:r>
      <w:r w:rsidDel="00000000" w:rsidR="00000000" w:rsidRPr="00000000">
        <w:rPr>
          <w:i w:val="1"/>
          <w:rtl w:val="0"/>
        </w:rPr>
        <w:t xml:space="preserve">Sci-fi, M HumanxF Alien, Instinct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hyperlink r:id="rId315">
        <w:r w:rsidDel="00000000" w:rsidR="00000000" w:rsidRPr="00000000">
          <w:rPr>
            <w:color w:val="1155cc"/>
            <w:u w:val="single"/>
            <w:rtl w:val="0"/>
          </w:rPr>
          <w:t xml:space="preserve">The Talwak Way</w:t>
        </w:r>
      </w:hyperlink>
      <w:r w:rsidDel="00000000" w:rsidR="00000000" w:rsidRPr="00000000">
        <w:rPr>
          <w:rtl w:val="0"/>
        </w:rPr>
        <w:t xml:space="preserve"> </w:t>
      </w:r>
      <w:r w:rsidDel="00000000" w:rsidR="00000000" w:rsidRPr="00000000">
        <w:rPr>
          <w:i w:val="1"/>
          <w:rtl w:val="0"/>
        </w:rPr>
        <w:t xml:space="preserve">F PrincessxM General+her mother, aphrodisiac/drug, Fantasy</w:t>
      </w:r>
      <w:r w:rsidDel="00000000" w:rsidR="00000000" w:rsidRPr="00000000">
        <w:rPr>
          <w:rtl w:val="0"/>
        </w:rPr>
        <w:t xml:space="preserve"> </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i w:val="1"/>
        </w:rPr>
      </w:pPr>
      <w:hyperlink r:id="rId316">
        <w:r w:rsidDel="00000000" w:rsidR="00000000" w:rsidRPr="00000000">
          <w:rPr>
            <w:color w:val="1155cc"/>
            <w:u w:val="single"/>
            <w:rtl w:val="0"/>
          </w:rPr>
          <w:t xml:space="preserve">Odile the Ascended Apprentice</w:t>
        </w:r>
      </w:hyperlink>
      <w:r w:rsidDel="00000000" w:rsidR="00000000" w:rsidRPr="00000000">
        <w:rPr>
          <w:rtl w:val="0"/>
        </w:rPr>
        <w:t xml:space="preserve"> </w:t>
      </w:r>
      <w:r w:rsidDel="00000000" w:rsidR="00000000" w:rsidRPr="00000000">
        <w:rPr>
          <w:i w:val="1"/>
          <w:rtl w:val="0"/>
        </w:rPr>
        <w:t xml:space="preserve">M WizardxF Apprentice, Mtg, Fantasy</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i w:val="1"/>
        </w:rPr>
      </w:pPr>
      <w:hyperlink r:id="rId317">
        <w:r w:rsidDel="00000000" w:rsidR="00000000" w:rsidRPr="00000000">
          <w:rPr>
            <w:color w:val="1155cc"/>
            <w:u w:val="single"/>
            <w:rtl w:val="0"/>
          </w:rPr>
          <w:t xml:space="preserve">McDane Gets his Wand Off</w:t>
        </w:r>
      </w:hyperlink>
      <w:r w:rsidDel="00000000" w:rsidR="00000000" w:rsidRPr="00000000">
        <w:rPr>
          <w:rtl w:val="0"/>
        </w:rPr>
        <w:t xml:space="preserve"> </w:t>
      </w:r>
      <w:r w:rsidDel="00000000" w:rsidR="00000000" w:rsidRPr="00000000">
        <w:rPr>
          <w:i w:val="1"/>
          <w:rtl w:val="0"/>
        </w:rPr>
        <w:t xml:space="preserve">M </w:t>
      </w:r>
      <w:r w:rsidDel="00000000" w:rsidR="00000000" w:rsidRPr="00000000">
        <w:rPr>
          <w:i w:val="1"/>
          <w:rtl w:val="0"/>
        </w:rPr>
        <w:t xml:space="preserve">WizardxF DemonxF Angel, Fantasy, Angry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i w:val="1"/>
        </w:rPr>
      </w:pPr>
      <w:hyperlink r:id="rId318">
        <w:r w:rsidDel="00000000" w:rsidR="00000000" w:rsidRPr="00000000">
          <w:rPr>
            <w:color w:val="1155cc"/>
            <w:u w:val="single"/>
            <w:rtl w:val="0"/>
          </w:rPr>
          <w:t xml:space="preserve">The Scorpion's Strike</w:t>
        </w:r>
      </w:hyperlink>
      <w:r w:rsidDel="00000000" w:rsidR="00000000" w:rsidRPr="00000000">
        <w:rPr>
          <w:rtl w:val="0"/>
        </w:rPr>
        <w:t xml:space="preserve"> </w:t>
      </w:r>
      <w:r w:rsidDel="00000000" w:rsidR="00000000" w:rsidRPr="00000000">
        <w:rPr>
          <w:i w:val="1"/>
          <w:rtl w:val="0"/>
        </w:rPr>
        <w:t xml:space="preserve">L5R, YorimotoxBayushi, vanilla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 Little Dragon </w:t>
      </w:r>
      <w:r w:rsidDel="00000000" w:rsidR="00000000" w:rsidRPr="00000000">
        <w:rPr>
          <w:i w:val="1"/>
          <w:rtl w:val="0"/>
        </w:rPr>
        <w:t xml:space="preserve">L5R, Kitsuki magistratex Badger clan bodyguard</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hyperlink r:id="rId319">
        <w:r w:rsidDel="00000000" w:rsidR="00000000" w:rsidRPr="00000000">
          <w:rPr>
            <w:color w:val="1155cc"/>
            <w:u w:val="single"/>
            <w:rtl w:val="0"/>
          </w:rPr>
          <w:t xml:space="preserve">Part 1</w:t>
        </w:r>
      </w:hyperlink>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hyperlink r:id="rId320">
        <w:r w:rsidDel="00000000" w:rsidR="00000000" w:rsidRPr="00000000">
          <w:rPr>
            <w:color w:val="1155cc"/>
            <w:u w:val="single"/>
            <w:rtl w:val="0"/>
          </w:rPr>
          <w:t xml:space="preserve">Part 2</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hyperlink r:id="rId321">
        <w:r w:rsidDel="00000000" w:rsidR="00000000" w:rsidRPr="00000000">
          <w:rPr>
            <w:color w:val="1155cc"/>
            <w:u w:val="single"/>
            <w:rtl w:val="0"/>
          </w:rPr>
          <w:t xml:space="preserve">Part 3</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hyperlink r:id="rId322">
        <w:r w:rsidDel="00000000" w:rsidR="00000000" w:rsidRPr="00000000">
          <w:rPr>
            <w:color w:val="1155cc"/>
            <w:u w:val="single"/>
            <w:rtl w:val="0"/>
          </w:rPr>
          <w:t xml:space="preserve">Part 4</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i w:val="1"/>
        </w:rPr>
      </w:pPr>
      <w:hyperlink r:id="rId323">
        <w:r w:rsidDel="00000000" w:rsidR="00000000" w:rsidRPr="00000000">
          <w:rPr>
            <w:color w:val="1155cc"/>
            <w:u w:val="single"/>
            <w:rtl w:val="0"/>
          </w:rPr>
          <w:t xml:space="preserve">Tickle Little Tinsel Girl</w:t>
        </w:r>
      </w:hyperlink>
      <w:r w:rsidDel="00000000" w:rsidR="00000000" w:rsidRPr="00000000">
        <w:rPr>
          <w:rtl w:val="0"/>
        </w:rPr>
        <w:t xml:space="preserve"> </w:t>
      </w:r>
      <w:r w:rsidDel="00000000" w:rsidR="00000000" w:rsidRPr="00000000">
        <w:rPr>
          <w:i w:val="1"/>
          <w:rtl w:val="0"/>
        </w:rPr>
        <w:t xml:space="preserve">Cyberpunk, Mind Control, noncon</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hyperlink r:id="rId324">
        <w:r w:rsidDel="00000000" w:rsidR="00000000" w:rsidRPr="00000000">
          <w:rPr>
            <w:color w:val="1155cc"/>
            <w:u w:val="single"/>
            <w:rtl w:val="0"/>
          </w:rPr>
          <w:t xml:space="preserve">A Special Ingredient for Zannethrane</w:t>
        </w:r>
      </w:hyperlink>
      <w:r w:rsidDel="00000000" w:rsidR="00000000" w:rsidRPr="00000000">
        <w:rPr>
          <w:rtl w:val="0"/>
        </w:rPr>
        <w:t xml:space="preserve"> </w:t>
      </w:r>
      <w:r w:rsidDel="00000000" w:rsidR="00000000" w:rsidRPr="00000000">
        <w:rPr>
          <w:i w:val="1"/>
          <w:rtl w:val="0"/>
        </w:rPr>
        <w:t xml:space="preserve">F </w:t>
      </w:r>
      <w:r w:rsidDel="00000000" w:rsidR="00000000" w:rsidRPr="00000000">
        <w:rPr>
          <w:i w:val="1"/>
          <w:rtl w:val="0"/>
        </w:rPr>
        <w:t xml:space="preserve">TieflingxF Witch, DnD, Fantasy, Watersports, noncon</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i w:val="1"/>
        </w:rPr>
      </w:pPr>
      <w:hyperlink r:id="rId325">
        <w:r w:rsidDel="00000000" w:rsidR="00000000" w:rsidRPr="00000000">
          <w:rPr>
            <w:color w:val="1155cc"/>
            <w:u w:val="single"/>
            <w:rtl w:val="0"/>
          </w:rPr>
          <w:t xml:space="preserve">Two-Servings Odal, the Chubby Barbarian</w:t>
        </w:r>
      </w:hyperlink>
      <w:r w:rsidDel="00000000" w:rsidR="00000000" w:rsidRPr="00000000">
        <w:rPr>
          <w:rtl w:val="0"/>
        </w:rPr>
        <w:t xml:space="preserve"> </w:t>
      </w:r>
      <w:r w:rsidDel="00000000" w:rsidR="00000000" w:rsidRPr="00000000">
        <w:rPr>
          <w:i w:val="1"/>
          <w:rtl w:val="0"/>
        </w:rPr>
        <w:t xml:space="preserve">Fantasy, F BarbarianXM Centaur, hetero,  large insert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i w:val="1"/>
        </w:rPr>
      </w:pPr>
      <w:hyperlink r:id="rId326">
        <w:r w:rsidDel="00000000" w:rsidR="00000000" w:rsidRPr="00000000">
          <w:rPr>
            <w:color w:val="1155cc"/>
            <w:u w:val="single"/>
            <w:rtl w:val="0"/>
          </w:rPr>
          <w:t xml:space="preserve">Father, I Found A Woman In The Snow</w:t>
        </w:r>
      </w:hyperlink>
      <w:r w:rsidDel="00000000" w:rsidR="00000000" w:rsidRPr="00000000">
        <w:rPr>
          <w:rtl w:val="0"/>
        </w:rPr>
        <w:t xml:space="preserve"> </w:t>
      </w:r>
      <w:r w:rsidDel="00000000" w:rsidR="00000000" w:rsidRPr="00000000">
        <w:rPr>
          <w:i w:val="1"/>
          <w:rtl w:val="0"/>
        </w:rPr>
        <w:t xml:space="preserve">Fantasy, F NymphXM Human, oral:male/female, cock-worship, Littlest Nymph</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Hog and Birdy aka Chronal Reunion </w:t>
      </w:r>
      <w:r w:rsidDel="00000000" w:rsidR="00000000" w:rsidRPr="00000000">
        <w:rPr>
          <w:i w:val="1"/>
          <w:rtl w:val="0"/>
        </w:rPr>
        <w:t xml:space="preserve">Fantasy, Monsterboy</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hyperlink r:id="rId327">
        <w:r w:rsidDel="00000000" w:rsidR="00000000" w:rsidRPr="00000000">
          <w:rPr>
            <w:color w:val="1155cc"/>
            <w:u w:val="single"/>
            <w:rtl w:val="0"/>
          </w:rPr>
          <w:t xml:space="preserve">Part 1: Chronal Reunion</w:t>
        </w:r>
      </w:hyperlink>
      <w:r w:rsidDel="00000000" w:rsidR="00000000" w:rsidRPr="00000000">
        <w:rPr>
          <w:rtl w:val="0"/>
        </w:rPr>
        <w:t xml:space="preserve"> </w:t>
      </w:r>
      <w:r w:rsidDel="00000000" w:rsidR="00000000" w:rsidRPr="00000000">
        <w:rPr>
          <w:rtl w:val="0"/>
        </w:rPr>
        <w:t xml:space="preserve">No Smut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i w:val="1"/>
        </w:rPr>
      </w:pPr>
      <w:hyperlink r:id="rId328">
        <w:r w:rsidDel="00000000" w:rsidR="00000000" w:rsidRPr="00000000">
          <w:rPr>
            <w:color w:val="1155cc"/>
            <w:u w:val="single"/>
            <w:rtl w:val="0"/>
          </w:rPr>
          <w:t xml:space="preserve">Part 2: Playing Den Mother</w:t>
        </w:r>
      </w:hyperlink>
      <w:r w:rsidDel="00000000" w:rsidR="00000000" w:rsidRPr="00000000">
        <w:rPr>
          <w:rtl w:val="0"/>
        </w:rPr>
        <w:t xml:space="preserve"> </w:t>
      </w:r>
      <w:r w:rsidDel="00000000" w:rsidR="00000000" w:rsidRPr="00000000">
        <w:rPr>
          <w:i w:val="1"/>
          <w:rtl w:val="0"/>
        </w:rPr>
        <w:t xml:space="preserve">Kobold[canine] x F Human, gangbang, handjob, deflowering</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i w:val="1"/>
        </w:rPr>
      </w:pPr>
      <w:hyperlink r:id="rId329">
        <w:r w:rsidDel="00000000" w:rsidR="00000000" w:rsidRPr="00000000">
          <w:rPr>
            <w:color w:val="1155cc"/>
            <w:u w:val="single"/>
            <w:rtl w:val="0"/>
          </w:rPr>
          <w:t xml:space="preserve">Part 3: The Bird and The Snake</w:t>
        </w:r>
      </w:hyperlink>
      <w:r w:rsidDel="00000000" w:rsidR="00000000" w:rsidRPr="00000000">
        <w:rPr>
          <w:rtl w:val="0"/>
        </w:rPr>
        <w:t xml:space="preserve"> </w:t>
      </w:r>
      <w:r w:rsidDel="00000000" w:rsidR="00000000" w:rsidRPr="00000000">
        <w:rPr>
          <w:i w:val="1"/>
          <w:rtl w:val="0"/>
        </w:rPr>
        <w:t xml:space="preserve">MFF, Milf, Naga, blowjob, dubcon</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hyperlink r:id="rId330">
        <w:r w:rsidDel="00000000" w:rsidR="00000000" w:rsidRPr="00000000">
          <w:rPr>
            <w:color w:val="1155cc"/>
            <w:u w:val="single"/>
            <w:rtl w:val="0"/>
          </w:rPr>
          <w:t xml:space="preserve">Part 4: The Playful Intermission</w:t>
        </w:r>
      </w:hyperlink>
      <w:r w:rsidDel="00000000" w:rsidR="00000000" w:rsidRPr="00000000">
        <w:rPr>
          <w:rtl w:val="0"/>
        </w:rPr>
        <w:t xml:space="preserve"> </w:t>
      </w:r>
      <w:r w:rsidDel="00000000" w:rsidR="00000000" w:rsidRPr="00000000">
        <w:rPr>
          <w:rtl w:val="0"/>
        </w:rPr>
        <w:t xml:space="preserve">'No Smut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i w:val="1"/>
        </w:rPr>
      </w:pPr>
      <w:hyperlink r:id="rId331">
        <w:r w:rsidDel="00000000" w:rsidR="00000000" w:rsidRPr="00000000">
          <w:rPr>
            <w:color w:val="1155cc"/>
            <w:u w:val="single"/>
            <w:rtl w:val="0"/>
          </w:rPr>
          <w:t xml:space="preserve">Revealing the Planes: Pilot</w:t>
        </w:r>
      </w:hyperlink>
      <w:r w:rsidDel="00000000" w:rsidR="00000000" w:rsidRPr="00000000">
        <w:rPr>
          <w:rtl w:val="0"/>
        </w:rPr>
        <w:t xml:space="preserve"> </w:t>
      </w:r>
      <w:r w:rsidDel="00000000" w:rsidR="00000000" w:rsidRPr="00000000">
        <w:rPr>
          <w:i w:val="1"/>
          <w:rtl w:val="0"/>
        </w:rPr>
        <w:t xml:space="preserve">Fantasy, MTG, Transformation/Gender swap, Masturbation</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i w:val="1"/>
        </w:rPr>
      </w:pPr>
      <w:hyperlink r:id="rId332">
        <w:r w:rsidDel="00000000" w:rsidR="00000000" w:rsidRPr="00000000">
          <w:rPr>
            <w:color w:val="1155cc"/>
            <w:u w:val="single"/>
            <w:rtl w:val="0"/>
          </w:rPr>
          <w:t xml:space="preserve">That Heroic Cow</w:t>
        </w:r>
      </w:hyperlink>
      <w:r w:rsidDel="00000000" w:rsidR="00000000" w:rsidRPr="00000000">
        <w:rPr>
          <w:rtl w:val="0"/>
        </w:rPr>
        <w:t xml:space="preserve"> </w:t>
      </w:r>
      <w:r w:rsidDel="00000000" w:rsidR="00000000" w:rsidRPr="00000000">
        <w:rPr>
          <w:i w:val="1"/>
          <w:rtl w:val="0"/>
        </w:rPr>
        <w:t xml:space="preserve">Fantasy, </w:t>
      </w:r>
      <w:r w:rsidDel="00000000" w:rsidR="00000000" w:rsidRPr="00000000">
        <w:rPr>
          <w:i w:val="1"/>
          <w:rtl w:val="0"/>
        </w:rPr>
        <w:t xml:space="preserve">lactation, milking, f/f, elfxhuman</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i w:val="1"/>
        </w:rPr>
      </w:pPr>
      <w:hyperlink r:id="rId333">
        <w:r w:rsidDel="00000000" w:rsidR="00000000" w:rsidRPr="00000000">
          <w:rPr>
            <w:color w:val="1155cc"/>
            <w:u w:val="single"/>
            <w:rtl w:val="0"/>
          </w:rPr>
          <w:t xml:space="preserve">The Inexorable Tide of Volstrath</w:t>
        </w:r>
      </w:hyperlink>
      <w:r w:rsidDel="00000000" w:rsidR="00000000" w:rsidRPr="00000000">
        <w:rPr>
          <w:rtl w:val="0"/>
        </w:rPr>
        <w:t xml:space="preserve"> </w:t>
      </w:r>
      <w:r w:rsidDel="00000000" w:rsidR="00000000" w:rsidRPr="00000000">
        <w:rPr>
          <w:i w:val="1"/>
          <w:rtl w:val="0"/>
        </w:rPr>
        <w:t xml:space="preserve">Fantasy, </w:t>
      </w:r>
      <w:r w:rsidDel="00000000" w:rsidR="00000000" w:rsidRPr="00000000">
        <w:rPr>
          <w:i w:val="1"/>
          <w:rtl w:val="0"/>
        </w:rPr>
        <w:t xml:space="preserve">Dragon, watersports, desperation</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hyperlink r:id="rId334">
        <w:r w:rsidDel="00000000" w:rsidR="00000000" w:rsidRPr="00000000">
          <w:rPr>
            <w:color w:val="1155cc"/>
            <w:u w:val="single"/>
            <w:rtl w:val="0"/>
          </w:rPr>
          <w:t xml:space="preserve">Ascending The Throne</w:t>
        </w:r>
      </w:hyperlink>
      <w:r w:rsidDel="00000000" w:rsidR="00000000" w:rsidRPr="00000000">
        <w:rPr>
          <w:rtl w:val="0"/>
        </w:rPr>
        <w:t xml:space="preserve"> </w:t>
      </w:r>
      <w:r w:rsidDel="00000000" w:rsidR="00000000" w:rsidRPr="00000000">
        <w:rPr>
          <w:i w:val="1"/>
          <w:rtl w:val="0"/>
        </w:rPr>
        <w:t xml:space="preserve">Fantasy, Giantess, Watersports, Desperation</w: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i w:val="1"/>
        </w:rPr>
      </w:pPr>
      <w:hyperlink r:id="rId335">
        <w:r w:rsidDel="00000000" w:rsidR="00000000" w:rsidRPr="00000000">
          <w:rPr>
            <w:color w:val="1155cc"/>
            <w:u w:val="single"/>
            <w:rtl w:val="0"/>
          </w:rPr>
          <w:t xml:space="preserve">Bedtime</w:t>
        </w:r>
      </w:hyperlink>
      <w:r w:rsidDel="00000000" w:rsidR="00000000" w:rsidRPr="00000000">
        <w:rPr>
          <w:rtl w:val="0"/>
        </w:rPr>
        <w:t xml:space="preserve"> </w:t>
      </w:r>
      <w:r w:rsidDel="00000000" w:rsidR="00000000" w:rsidRPr="00000000">
        <w:rPr>
          <w:i w:val="1"/>
          <w:rtl w:val="0"/>
        </w:rPr>
        <w:t xml:space="preserve">Horror, Non-con, Female X Monster, Humiliation</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Star of Nal Hutta </w:t>
      </w:r>
      <w:r w:rsidDel="00000000" w:rsidR="00000000" w:rsidRPr="00000000">
        <w:rPr>
          <w:i w:val="1"/>
          <w:rtl w:val="0"/>
        </w:rPr>
        <w:t xml:space="preserve">Star Wars, Sci-fi, Femdom, Dom</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i w:val="1"/>
        </w:rPr>
      </w:pPr>
      <w:hyperlink r:id="rId336">
        <w:r w:rsidDel="00000000" w:rsidR="00000000" w:rsidRPr="00000000">
          <w:rPr>
            <w:color w:val="1155cc"/>
            <w:u w:val="single"/>
            <w:rtl w:val="0"/>
          </w:rPr>
          <w:t xml:space="preserve">Star of Nal Hutta, Part 1</w:t>
        </w:r>
      </w:hyperlink>
      <w:r w:rsidDel="00000000" w:rsidR="00000000" w:rsidRPr="00000000">
        <w:rPr>
          <w:rtl w:val="0"/>
        </w:rPr>
        <w:t xml:space="preserve"> </w:t>
      </w:r>
      <w:r w:rsidDel="00000000" w:rsidR="00000000" w:rsidRPr="00000000">
        <w:rPr>
          <w:i w:val="1"/>
          <w:rtl w:val="0"/>
        </w:rPr>
        <w:t xml:space="preserve">Lap Dance, Slavery, Kissing, Hetero</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i w:val="1"/>
        </w:rPr>
      </w:pPr>
      <w:hyperlink r:id="rId337">
        <w:r w:rsidDel="00000000" w:rsidR="00000000" w:rsidRPr="00000000">
          <w:rPr>
            <w:color w:val="1155cc"/>
            <w:u w:val="single"/>
            <w:rtl w:val="0"/>
          </w:rPr>
          <w:t xml:space="preserve">Star of Nal Hutta, Part 2</w:t>
        </w:r>
      </w:hyperlink>
      <w:r w:rsidDel="00000000" w:rsidR="00000000" w:rsidRPr="00000000">
        <w:rPr>
          <w:rtl w:val="0"/>
        </w:rPr>
        <w:t xml:space="preserve"> </w:t>
      </w:r>
      <w:r w:rsidDel="00000000" w:rsidR="00000000" w:rsidRPr="00000000">
        <w:rPr>
          <w:i w:val="1"/>
          <w:rtl w:val="0"/>
        </w:rPr>
        <w:t xml:space="preserve">Lesbian, Femdom, Cute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i w:val="1"/>
        </w:rPr>
      </w:pPr>
      <w:hyperlink r:id="rId338">
        <w:r w:rsidDel="00000000" w:rsidR="00000000" w:rsidRPr="00000000">
          <w:rPr>
            <w:color w:val="1155cc"/>
            <w:u w:val="single"/>
            <w:rtl w:val="0"/>
          </w:rPr>
          <w:t xml:space="preserve">Star of Nal Hutta, Part 3</w:t>
        </w:r>
      </w:hyperlink>
      <w:r w:rsidDel="00000000" w:rsidR="00000000" w:rsidRPr="00000000">
        <w:rPr>
          <w:rtl w:val="0"/>
        </w:rPr>
        <w:t xml:space="preserve"> </w:t>
      </w:r>
      <w:r w:rsidDel="00000000" w:rsidR="00000000" w:rsidRPr="00000000">
        <w:rPr>
          <w:i w:val="1"/>
          <w:rtl w:val="0"/>
        </w:rPr>
        <w:t xml:space="preserve">Les Femdom, Noncon</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i w:val="1"/>
        </w:rPr>
      </w:pPr>
      <w:hyperlink r:id="rId339">
        <w:r w:rsidDel="00000000" w:rsidR="00000000" w:rsidRPr="00000000">
          <w:rPr>
            <w:color w:val="1155cc"/>
            <w:u w:val="single"/>
            <w:rtl w:val="0"/>
          </w:rPr>
          <w:t xml:space="preserve">Equine Encounter</w:t>
        </w:r>
      </w:hyperlink>
      <w:r w:rsidDel="00000000" w:rsidR="00000000" w:rsidRPr="00000000">
        <w:rPr>
          <w:rtl w:val="0"/>
        </w:rPr>
        <w:t xml:space="preserve"> </w:t>
      </w:r>
      <w:r w:rsidDel="00000000" w:rsidR="00000000" w:rsidRPr="00000000">
        <w:rPr>
          <w:i w:val="1"/>
          <w:rtl w:val="0"/>
        </w:rPr>
        <w:t xml:space="preserve">Fantasy, Beastiality, Dubcon, F CentaurXM Horse, comedy, minimal watersports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i w:val="1"/>
        </w:rPr>
      </w:pPr>
      <w:hyperlink r:id="rId340">
        <w:r w:rsidDel="00000000" w:rsidR="00000000" w:rsidRPr="00000000">
          <w:rPr>
            <w:color w:val="1155cc"/>
            <w:u w:val="single"/>
            <w:rtl w:val="0"/>
          </w:rPr>
          <w:t xml:space="preserve">The Fox, The Dog, and The Bird</w:t>
        </w:r>
      </w:hyperlink>
      <w:r w:rsidDel="00000000" w:rsidR="00000000" w:rsidRPr="00000000">
        <w:rPr>
          <w:rtl w:val="0"/>
        </w:rPr>
        <w:t xml:space="preserve"> </w:t>
      </w:r>
      <w:r w:rsidDel="00000000" w:rsidR="00000000" w:rsidRPr="00000000">
        <w:rPr>
          <w:i w:val="1"/>
          <w:rtl w:val="0"/>
        </w:rPr>
        <w:t xml:space="preserve">L5R, F KitsuneXM Ronin, Handjob, Hetero</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i w:val="1"/>
        </w:rPr>
      </w:pPr>
      <w:hyperlink r:id="rId341">
        <w:r w:rsidDel="00000000" w:rsidR="00000000" w:rsidRPr="00000000">
          <w:rPr>
            <w:color w:val="1155cc"/>
            <w:u w:val="single"/>
            <w:rtl w:val="0"/>
          </w:rPr>
          <w:t xml:space="preserve">Mind Your Man</w:t>
        </w:r>
      </w:hyperlink>
      <w:r w:rsidDel="00000000" w:rsidR="00000000" w:rsidRPr="00000000">
        <w:rPr>
          <w:rtl w:val="0"/>
        </w:rPr>
        <w:t xml:space="preserve"> </w:t>
      </w:r>
      <w:r w:rsidDel="00000000" w:rsidR="00000000" w:rsidRPr="00000000">
        <w:rPr>
          <w:i w:val="1"/>
          <w:rtl w:val="0"/>
        </w:rPr>
        <w:t xml:space="preserve">Fantasy, Hetero, Dubcon, Mind Control, F PsionxM Human</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 Odd Block </w:t>
      </w:r>
      <w:r w:rsidDel="00000000" w:rsidR="00000000" w:rsidRPr="00000000">
        <w:rPr>
          <w:i w:val="1"/>
          <w:rtl w:val="0"/>
        </w:rPr>
        <w:t xml:space="preserve">Monsterguys, Urban Fantasy, Female X Monster</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i w:val="1"/>
        </w:rPr>
      </w:pPr>
      <w:hyperlink r:id="rId342">
        <w:r w:rsidDel="00000000" w:rsidR="00000000" w:rsidRPr="00000000">
          <w:rPr>
            <w:color w:val="1155cc"/>
            <w:u w:val="single"/>
            <w:rtl w:val="0"/>
          </w:rPr>
          <w:t xml:space="preserve">Enter Alan</w:t>
        </w:r>
      </w:hyperlink>
      <w:r w:rsidDel="00000000" w:rsidR="00000000" w:rsidRPr="00000000">
        <w:rPr>
          <w:rtl w:val="0"/>
        </w:rPr>
        <w:t xml:space="preserve"> </w:t>
      </w:r>
      <w:r w:rsidDel="00000000" w:rsidR="00000000" w:rsidRPr="00000000">
        <w:rPr>
          <w:i w:val="1"/>
          <w:rtl w:val="0"/>
        </w:rPr>
        <w:t xml:space="preserve">F HumanxM Tentacle, Sweat, Aphrodisiac, Dubcon</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i w:val="1"/>
        </w:rPr>
      </w:pPr>
      <w:hyperlink r:id="rId343">
        <w:r w:rsidDel="00000000" w:rsidR="00000000" w:rsidRPr="00000000">
          <w:rPr>
            <w:color w:val="1155cc"/>
            <w:u w:val="single"/>
            <w:rtl w:val="0"/>
          </w:rPr>
          <w:t xml:space="preserve">Unexpected Visitor</w:t>
        </w:r>
      </w:hyperlink>
      <w:r w:rsidDel="00000000" w:rsidR="00000000" w:rsidRPr="00000000">
        <w:rPr>
          <w:rtl w:val="0"/>
        </w:rPr>
        <w:t xml:space="preserve"> </w:t>
      </w:r>
      <w:r w:rsidDel="00000000" w:rsidR="00000000" w:rsidRPr="00000000">
        <w:rPr>
          <w:i w:val="1"/>
          <w:rtl w:val="0"/>
        </w:rPr>
        <w:t xml:space="preserve">F Human xM Invisible Man, Frotting, Blowjob, Handjob</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i w:val="1"/>
        </w:rPr>
      </w:pPr>
      <w:hyperlink r:id="rId344">
        <w:r w:rsidDel="00000000" w:rsidR="00000000" w:rsidRPr="00000000">
          <w:rPr>
            <w:color w:val="1155cc"/>
            <w:u w:val="single"/>
            <w:rtl w:val="0"/>
          </w:rPr>
          <w:t xml:space="preserve">Lurkers</w:t>
        </w:r>
      </w:hyperlink>
      <w:r w:rsidDel="00000000" w:rsidR="00000000" w:rsidRPr="00000000">
        <w:rPr>
          <w:rtl w:val="0"/>
        </w:rPr>
        <w:t xml:space="preserve"> </w:t>
      </w:r>
      <w:r w:rsidDel="00000000" w:rsidR="00000000" w:rsidRPr="00000000">
        <w:rPr>
          <w:i w:val="1"/>
          <w:rtl w:val="0"/>
        </w:rPr>
        <w:t xml:space="preserve">Dry humping, F Human xM Spiderman, Paralysis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i w:val="1"/>
        </w:rPr>
      </w:pPr>
      <w:hyperlink r:id="rId345">
        <w:r w:rsidDel="00000000" w:rsidR="00000000" w:rsidRPr="00000000">
          <w:rPr>
            <w:color w:val="1155cc"/>
            <w:u w:val="single"/>
            <w:rtl w:val="0"/>
          </w:rPr>
          <w:t xml:space="preserve">Alan’s Story</w:t>
        </w:r>
      </w:hyperlink>
      <w:r w:rsidDel="00000000" w:rsidR="00000000" w:rsidRPr="00000000">
        <w:rPr>
          <w:rtl w:val="0"/>
        </w:rPr>
        <w:t xml:space="preserve"> </w:t>
      </w:r>
      <w:r w:rsidDel="00000000" w:rsidR="00000000" w:rsidRPr="00000000">
        <w:rPr>
          <w:i w:val="1"/>
          <w:rtl w:val="0"/>
        </w:rPr>
        <w:t xml:space="preserve">F Human, M Tentacle, Sweat, Aphrodisiac, Tentacles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i w:val="1"/>
        </w:rPr>
      </w:pPr>
      <w:hyperlink r:id="rId346">
        <w:r w:rsidDel="00000000" w:rsidR="00000000" w:rsidRPr="00000000">
          <w:rPr>
            <w:color w:val="1155cc"/>
            <w:u w:val="single"/>
            <w:rtl w:val="0"/>
          </w:rPr>
          <w:t xml:space="preserve">Handy Man</w:t>
        </w:r>
      </w:hyperlink>
      <w:r w:rsidDel="00000000" w:rsidR="00000000" w:rsidRPr="00000000">
        <w:rPr>
          <w:rtl w:val="0"/>
        </w:rPr>
        <w:t xml:space="preserve"> </w:t>
      </w:r>
      <w:r w:rsidDel="00000000" w:rsidR="00000000" w:rsidRPr="00000000">
        <w:rPr>
          <w:i w:val="1"/>
          <w:rtl w:val="0"/>
        </w:rPr>
        <w:t xml:space="preserve">F Human, M Spiderman, Webbing, Tied, Desperation, Watersports</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i w:val="1"/>
        </w:rPr>
      </w:pPr>
      <w:hyperlink r:id="rId347">
        <w:r w:rsidDel="00000000" w:rsidR="00000000" w:rsidRPr="00000000">
          <w:rPr>
            <w:color w:val="1155cc"/>
            <w:u w:val="single"/>
            <w:rtl w:val="0"/>
          </w:rPr>
          <w:t xml:space="preserve">Private Ivan</w:t>
        </w:r>
      </w:hyperlink>
      <w:r w:rsidDel="00000000" w:rsidR="00000000" w:rsidRPr="00000000">
        <w:rPr>
          <w:rtl w:val="0"/>
        </w:rPr>
        <w:t xml:space="preserve"> </w:t>
      </w:r>
      <w:r w:rsidDel="00000000" w:rsidR="00000000" w:rsidRPr="00000000">
        <w:rPr>
          <w:i w:val="1"/>
          <w:rtl w:val="0"/>
        </w:rPr>
        <w:t xml:space="preserve">F Human, M Invisible Man, Exhibitionism, Voyeurism</w: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i w:val="1"/>
        </w:rPr>
      </w:pPr>
      <w:hyperlink r:id="rId348">
        <w:r w:rsidDel="00000000" w:rsidR="00000000" w:rsidRPr="00000000">
          <w:rPr>
            <w:color w:val="1155cc"/>
            <w:u w:val="single"/>
            <w:rtl w:val="0"/>
          </w:rPr>
          <w:t xml:space="preserve">Xander of the Zindu: The Tale of 21 Daughters</w:t>
        </w:r>
      </w:hyperlink>
      <w:r w:rsidDel="00000000" w:rsidR="00000000" w:rsidRPr="00000000">
        <w:rPr>
          <w:rtl w:val="0"/>
        </w:rPr>
        <w:t xml:space="preserve"> </w:t>
      </w:r>
      <w:r w:rsidDel="00000000" w:rsidR="00000000" w:rsidRPr="00000000">
        <w:rPr>
          <w:i w:val="1"/>
          <w:rtl w:val="0"/>
        </w:rPr>
        <w:t xml:space="preserve">Series, Fantasy, </w:t>
      </w:r>
      <w:r w:rsidDel="00000000" w:rsidR="00000000" w:rsidRPr="00000000">
        <w:rPr>
          <w:i w:val="1"/>
          <w:rtl w:val="0"/>
        </w:rPr>
        <w:t xml:space="preserve">Size Difference, Elves, Masturbation, Humiliation, Male Dom, Oral, Cute, Fondling</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Gix's fics</w:t>
      </w: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hyperlink r:id="rId349">
        <w:r w:rsidDel="00000000" w:rsidR="00000000" w:rsidRPr="00000000">
          <w:rPr>
            <w:color w:val="1155cc"/>
            <w:u w:val="single"/>
            <w:rtl w:val="0"/>
          </w:rPr>
          <w:t xml:space="preserve">Untitled </w:t>
        </w:r>
      </w:hyperlink>
      <w:r w:rsidDel="00000000" w:rsidR="00000000" w:rsidRPr="00000000">
        <w:rPr>
          <w:i w:val="1"/>
          <w:rtl w:val="0"/>
        </w:rPr>
        <w:t xml:space="preserve">Young, Redhead, Hetrosexual, Monster, Rape, Domination, Large insertion</w:t>
      </w: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===God-Emperor of Mankind's Fics===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50">
        <w:r w:rsidDel="00000000" w:rsidR="00000000" w:rsidRPr="00000000">
          <w:rPr>
            <w:color w:val="1155cc"/>
            <w:u w:val="single"/>
            <w:rtl w:val="0"/>
          </w:rPr>
          <w:t xml:space="preserve">http://pastebin.com/WfF33win</w:t>
        </w:r>
      </w:hyperlink>
      <w:r w:rsidDel="00000000" w:rsidR="00000000" w:rsidRPr="00000000">
        <w:rPr>
          <w:rtl w:val="0"/>
        </w:rPr>
        <w:t xml:space="preserve"> Untitled] "WH40K, IGxWych, oral:female, creative use of anesthetic"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*[http://pastebin.com/tGLB9UMU Untitled Banshee story] "WH40K, GuardsmanxHowling Banshee, oral:male, oral:female, vaginal, vanilla"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*[http://pastebin.com/rvexjd7r Untitled] "Drow blacksmithxElf Paladin, oral:female, vaginal, anal, vanilla"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*[http://pastebin.com/pq86m4Af The Stray] "Drow Assassinxhuman, oral:male, oral:female, anal, vaginal"</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*[http://pastebin.com/sJJLenBM Succession] "WIP"</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Guardsman Steve's fics</w:t>
      </w: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hyperlink r:id="rId351">
        <w:r w:rsidDel="00000000" w:rsidR="00000000" w:rsidRPr="00000000">
          <w:rPr>
            <w:color w:val="1155cc"/>
            <w:u w:val="single"/>
            <w:rtl w:val="0"/>
          </w:rPr>
          <w:t xml:space="preserve">Mirage 5 fappage (working title)</w:t>
        </w:r>
      </w:hyperlink>
      <w:r w:rsidDel="00000000" w:rsidR="00000000" w:rsidRPr="00000000">
        <w:rPr>
          <w:rtl w:val="0"/>
        </w:rPr>
        <w:t xml:space="preserve">  "Infinity, Ariadna, transformation, 69, cervical penetration"</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G-x-T's fics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hyperlink r:id="rId352">
        <w:r w:rsidDel="00000000" w:rsidR="00000000" w:rsidRPr="00000000">
          <w:rPr>
            <w:color w:val="1155cc"/>
            <w:u w:val="single"/>
            <w:rtl w:val="0"/>
          </w:rPr>
          <w:t xml:space="preserve">The Wolf's Bitch</w:t>
        </w:r>
      </w:hyperlink>
      <w:r w:rsidDel="00000000" w:rsidR="00000000" w:rsidRPr="00000000">
        <w:rPr>
          <w:rtl w:val="0"/>
        </w:rPr>
        <w:t xml:space="preserve"> "</w:t>
      </w:r>
      <w:r w:rsidDel="00000000" w:rsidR="00000000" w:rsidRPr="00000000">
        <w:rPr>
          <w:rtl w:val="0"/>
        </w:rPr>
        <w:t xml:space="preserve">FxWerewolf, voyeurism/exhibitionism, size difference, oral, vaginal, dubious consent"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hyperlink r:id="rId353">
        <w:r w:rsidDel="00000000" w:rsidR="00000000" w:rsidRPr="00000000">
          <w:rPr>
            <w:color w:val="1155cc"/>
            <w:u w:val="single"/>
            <w:rtl w:val="0"/>
          </w:rPr>
          <w:t xml:space="preserve">November 12, 5:29PM</w:t>
        </w:r>
      </w:hyperlink>
      <w:r w:rsidDel="00000000" w:rsidR="00000000" w:rsidRPr="00000000">
        <w:rPr>
          <w:rtl w:val="0"/>
        </w:rPr>
        <w:t xml:space="preserve"> "exhib, voyeurism, fmasturbation, oral, vaginal, modern/contemporary setting"</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hyperlink r:id="rId354">
        <w:r w:rsidDel="00000000" w:rsidR="00000000" w:rsidRPr="00000000">
          <w:rPr>
            <w:color w:val="1155cc"/>
            <w:u w:val="single"/>
            <w:rtl w:val="0"/>
          </w:rPr>
          <w:t xml:space="preserve">A Demonic Conversion</w:t>
        </w:r>
      </w:hyperlink>
      <w:r w:rsidDel="00000000" w:rsidR="00000000" w:rsidRPr="00000000">
        <w:rPr>
          <w:rtl w:val="0"/>
        </w:rPr>
        <w:t xml:space="preserve"> "F!DemonxMale, nipple play, vaginal, minor dom/sub, minor masochism, insect anatomy"</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Haza's fics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hyperlink r:id="rId355">
        <w:r w:rsidDel="00000000" w:rsidR="00000000" w:rsidRPr="00000000">
          <w:rPr>
            <w:color w:val="1155cc"/>
            <w:u w:val="single"/>
            <w:rtl w:val="0"/>
          </w:rPr>
          <w:t xml:space="preserve">Lesbians of Innistrad, Chapter 1</w:t>
        </w:r>
      </w:hyperlink>
      <w:r w:rsidDel="00000000" w:rsidR="00000000" w:rsidRPr="00000000">
        <w:rPr>
          <w:rtl w:val="0"/>
        </w:rPr>
        <w:t xml:space="preserve"> </w:t>
      </w:r>
      <w:r w:rsidDel="00000000" w:rsidR="00000000" w:rsidRPr="00000000">
        <w:rPr>
          <w:i w:val="1"/>
          <w:rtl w:val="0"/>
        </w:rPr>
        <w:t xml:space="preserve">MtG, no smut yet</w:t>
      </w: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Hexon's Fics</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hyperlink r:id="rId356">
        <w:r w:rsidDel="00000000" w:rsidR="00000000" w:rsidRPr="00000000">
          <w:rPr>
            <w:color w:val="1155cc"/>
            <w:u w:val="single"/>
            <w:rtl w:val="0"/>
          </w:rPr>
          <w:t xml:space="preserve">Satyr Seduction</w:t>
        </w:r>
      </w:hyperlink>
      <w:r w:rsidDel="00000000" w:rsidR="00000000" w:rsidRPr="00000000">
        <w:rPr>
          <w:rtl w:val="0"/>
        </w:rPr>
        <w:t xml:space="preserve"> </w:t>
      </w:r>
      <w:r w:rsidDel="00000000" w:rsidR="00000000" w:rsidRPr="00000000">
        <w:rPr>
          <w:i w:val="1"/>
          <w:rtl w:val="0"/>
        </w:rPr>
        <w:t xml:space="preserve">m/m, shepherdxsatyr</w:t>
      </w: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Homersoc's fics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i w:val="1"/>
        </w:rPr>
      </w:pPr>
      <w:hyperlink r:id="rId357">
        <w:r w:rsidDel="00000000" w:rsidR="00000000" w:rsidRPr="00000000">
          <w:rPr>
            <w:color w:val="1155cc"/>
            <w:u w:val="single"/>
            <w:rtl w:val="0"/>
          </w:rPr>
          <w:t xml:space="preserve">Let Two Be One</w:t>
        </w:r>
      </w:hyperlink>
      <w:r w:rsidDel="00000000" w:rsidR="00000000" w:rsidRPr="00000000">
        <w:rPr>
          <w:rtl w:val="0"/>
        </w:rPr>
        <w:t xml:space="preserve"> </w:t>
      </w:r>
      <w:r w:rsidDel="00000000" w:rsidR="00000000" w:rsidRPr="00000000">
        <w:rPr>
          <w:i w:val="1"/>
          <w:rtl w:val="0"/>
        </w:rPr>
        <w:t xml:space="preserve">Fantasy, DnD, M/F, Vanilla, script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Hoop’s Fics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i w:val="1"/>
          <w:sz w:val="20"/>
          <w:szCs w:val="20"/>
          <w:highlight w:val="white"/>
        </w:rPr>
      </w:pPr>
      <w:hyperlink r:id="rId358">
        <w:r w:rsidDel="00000000" w:rsidR="00000000" w:rsidRPr="00000000">
          <w:rPr>
            <w:color w:val="1155cc"/>
            <w:sz w:val="20"/>
            <w:szCs w:val="20"/>
            <w:highlight w:val="white"/>
            <w:u w:val="single"/>
            <w:rtl w:val="0"/>
          </w:rPr>
          <w:t xml:space="preserve">Odd One Out</w:t>
        </w:r>
      </w:hyperlink>
      <w:r w:rsidDel="00000000" w:rsidR="00000000" w:rsidRPr="00000000">
        <w:rPr>
          <w:i w:val="1"/>
          <w:sz w:val="20"/>
          <w:szCs w:val="20"/>
          <w:highlight w:val="white"/>
          <w:rtl w:val="0"/>
        </w:rPr>
        <w:t xml:space="preserve"> Futa, Bondage, Oral, Rape, Noncon, FemxFutaxFuta</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i w:val="1"/>
          <w:sz w:val="20"/>
          <w:szCs w:val="20"/>
          <w:highlight w:val="white"/>
        </w:rPr>
      </w:pPr>
      <w:hyperlink r:id="rId359">
        <w:r w:rsidDel="00000000" w:rsidR="00000000" w:rsidRPr="00000000">
          <w:rPr>
            <w:color w:val="1155cc"/>
            <w:sz w:val="20"/>
            <w:szCs w:val="20"/>
            <w:highlight w:val="white"/>
            <w:u w:val="single"/>
            <w:rtl w:val="0"/>
          </w:rPr>
          <w:t xml:space="preserve">Venus Girltrap</w:t>
        </w:r>
      </w:hyperlink>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F x plant, tentacles, rape</w:t>
      </w: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JustAnotherWritefag's fics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*Seeding Midnight "DnD, HumanxDrowMatron, HumanxHalf-Orc, HumanxDaughter of aforementioned Matron, orgasm denial, mind control, sex slavery, DP, bondage, implied whip and candle play, rape, vanilla, oral:male, oral:female, anal, vaginal"</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**[http://pastebin.com/6TGLJm0V Chapter 1]</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**[http://pastebin.com/vTQc6HQf Chapter 2]</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**[http://pastebin.com/39TJUMqw Chapter 3]</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**[http://pastebin.com/Z0wNw6aM Chapter 4]</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**[http://pastebin.com/vDNkzwSG Chapter 5]</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**[http://pastebin.com/3sW8Vk1H Chapter 6]</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**[http://pastebin.com/cLnHCqkj Chapter 7]</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**[http://pastebin.com/fF8bb38M Chapter 8]</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**[http://pastebin.com/MpzfjAnP Chapter 9a]</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**[http://pastebin.com/xUaCYz64 Chapter 9b]</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**[http://pastebin.com/PUt0mRHL Epilogue]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**[http://pastebin.com/2Z4tTLfx Prequel]</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*Freaky Faerun "DnD, genderbending"</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**[http://pastebin.com/UKL8YuWC Chapter 1] </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**[http://pastebin.com/iRmP6std Chapter 2] </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**[http://pastebin.com/TAV1W7YX Chapter 3]</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*Lich's Labor's Lost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**[http://pastebin.com/qCWzXp4v Prologue]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**[http://pastebin.com/KUVK79Hr Chapter 1]</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**[http://pastebin.com/DgMmEZjV Chapter 2]</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Princess's Power Play "mercenaryxprincess, non-penetrative sex, anal"</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60">
        <w:r w:rsidDel="00000000" w:rsidR="00000000" w:rsidRPr="00000000">
          <w:rPr>
            <w:color w:val="1155cc"/>
            <w:u w:val="single"/>
            <w:rtl w:val="0"/>
          </w:rPr>
          <w:t xml:space="preserve">http://pastebin.com/4FqMMNh7</w:t>
        </w:r>
      </w:hyperlink>
      <w:r w:rsidDel="00000000" w:rsidR="00000000" w:rsidRPr="00000000">
        <w:rPr>
          <w:rtl w:val="0"/>
        </w:rPr>
        <w:t xml:space="preserve"> Part 1]</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**[http://pastebin.com/6XatgVCC Part 2]</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hyperlink r:id="rId361">
        <w:r w:rsidDel="00000000" w:rsidR="00000000" w:rsidRPr="00000000">
          <w:rPr>
            <w:color w:val="1155cc"/>
            <w:u w:val="single"/>
            <w:rtl w:val="0"/>
          </w:rPr>
          <w:t xml:space="preserve">The Tiger and the Prince</w:t>
        </w:r>
      </w:hyperlink>
      <w:r w:rsidDel="00000000" w:rsidR="00000000" w:rsidRPr="00000000">
        <w:rPr>
          <w:rtl w:val="0"/>
        </w:rPr>
        <w:t xml:space="preserve"> "RakshasaxHuman, Rough Sex, Fem-Dom, Fingering, Cunnilingus, NTR"</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*[http://pastebin.com/WXi53YSf Part 1]</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*[http://pastebin.com/bwZFg22T Part 2]</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*[http://pastebin.com/jCYqhrZy Part 3]</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 Hound Calls "Rape, Pseudo-Bestiality, Throat-fucking, Anal, Vaginal, TF, Changeling:the Lost, nWoD" [</w:t>
      </w:r>
      <w:hyperlink r:id="rId362">
        <w:r w:rsidDel="00000000" w:rsidR="00000000" w:rsidRPr="00000000">
          <w:rPr>
            <w:color w:val="1155cc"/>
            <w:u w:val="single"/>
            <w:rtl w:val="0"/>
          </w:rPr>
          <w:t xml:space="preserve">Part 1</w:t>
        </w:r>
      </w:hyperlink>
      <w:r w:rsidDel="00000000" w:rsidR="00000000" w:rsidRPr="00000000">
        <w:rPr>
          <w:rtl w:val="0"/>
        </w:rPr>
        <w:t xml:space="preserve">] [</w:t>
      </w:r>
      <w:hyperlink r:id="rId363">
        <w:r w:rsidDel="00000000" w:rsidR="00000000" w:rsidRPr="00000000">
          <w:rPr>
            <w:color w:val="1155cc"/>
            <w:u w:val="single"/>
            <w:rtl w:val="0"/>
          </w:rPr>
          <w:t xml:space="preserve">Audio</w:t>
        </w:r>
      </w:hyperlink>
      <w:r w:rsidDel="00000000" w:rsidR="00000000" w:rsidRPr="00000000">
        <w:rPr>
          <w:rtl w:val="0"/>
        </w:rPr>
        <w:t xml:space="preserve">] - </w:t>
      </w:r>
      <w:r w:rsidDel="00000000" w:rsidR="00000000" w:rsidRPr="00000000">
        <w:rPr>
          <w:rtl w:val="0"/>
        </w:rPr>
        <w:t xml:space="preserve">[</w:t>
      </w:r>
      <w:hyperlink r:id="rId364">
        <w:r w:rsidDel="00000000" w:rsidR="00000000" w:rsidRPr="00000000">
          <w:rPr>
            <w:color w:val="1155cc"/>
            <w:u w:val="single"/>
            <w:rtl w:val="0"/>
          </w:rPr>
          <w:t xml:space="preserve">Part 2</w:t>
        </w:r>
      </w:hyperlink>
      <w:r w:rsidDel="00000000" w:rsidR="00000000" w:rsidRPr="00000000">
        <w:rPr>
          <w:rtl w:val="0"/>
        </w:rPr>
        <w:t xml:space="preserve">] - [</w:t>
      </w:r>
      <w:hyperlink r:id="rId365">
        <w:r w:rsidDel="00000000" w:rsidR="00000000" w:rsidRPr="00000000">
          <w:rPr>
            <w:color w:val="1155cc"/>
            <w:u w:val="single"/>
            <w:rtl w:val="0"/>
          </w:rPr>
          <w:t xml:space="preserve">Part 3</w:t>
        </w:r>
      </w:hyperlink>
      <w:r w:rsidDel="00000000" w:rsidR="00000000" w:rsidRPr="00000000">
        <w:rPr>
          <w:rtl w:val="0"/>
        </w:rPr>
        <w:t xml:space="preserv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*[http://pastebin.com/c2FAEJvc Lewd Voyages of Reis Ad-Deen] "homosexuality, m/f, blowjobs, cunnilingus, loli"</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 Need Sleep's fics</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66">
        <w:r w:rsidDel="00000000" w:rsidR="00000000" w:rsidRPr="00000000">
          <w:rPr>
            <w:color w:val="1155cc"/>
            <w:u w:val="single"/>
            <w:rtl w:val="0"/>
          </w:rPr>
          <w:t xml:space="preserve">http://pastebin.com/77xTdF7M</w:t>
        </w:r>
      </w:hyperlink>
      <w:r w:rsidDel="00000000" w:rsidR="00000000" w:rsidRPr="00000000">
        <w:rPr>
          <w:rtl w:val="0"/>
        </w:rPr>
        <w:t xml:space="preserve"> Bus Stop] "first person, F (anthro) dragon, size difference, voyeurism, female masturbation, accidental insertion, “CYOA"</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67">
        <w:r w:rsidDel="00000000" w:rsidR="00000000" w:rsidRPr="00000000">
          <w:rPr>
            <w:color w:val="1155cc"/>
            <w:u w:val="single"/>
            <w:rtl w:val="0"/>
          </w:rPr>
          <w:t xml:space="preserve">http://pastebin.com/Bi3yjXQf</w:t>
        </w:r>
      </w:hyperlink>
      <w:r w:rsidDel="00000000" w:rsidR="00000000" w:rsidRPr="00000000">
        <w:rPr>
          <w:rtl w:val="0"/>
        </w:rPr>
        <w:t xml:space="preserve"> She] "Female Hydra, Solo, kissing, oral, Is this masturbation or incest"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68">
        <w:r w:rsidDel="00000000" w:rsidR="00000000" w:rsidRPr="00000000">
          <w:rPr>
            <w:color w:val="1155cc"/>
            <w:u w:val="single"/>
            <w:rtl w:val="0"/>
          </w:rPr>
          <w:t xml:space="preserve">http://pastebin.com/2PV7D2x5 Gold Princess</w:t>
        </w:r>
      </w:hyperlink>
      <w:r w:rsidDel="00000000" w:rsidR="00000000" w:rsidRPr="00000000">
        <w:rPr>
          <w:rtl w:val="0"/>
        </w:rPr>
        <w:t xml:space="preserve">] "F/m, googirl, femdom, tease &amp; denial, engulfment/pleasure-pit, masturbation, implied lesbianism"</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hyperlink r:id="rId369">
        <w:r w:rsidDel="00000000" w:rsidR="00000000" w:rsidRPr="00000000">
          <w:rPr>
            <w:color w:val="1155cc"/>
            <w:u w:val="single"/>
            <w:rtl w:val="0"/>
          </w:rPr>
          <w:t xml:space="preserve">Liri's Prank</w:t>
        </w:r>
      </w:hyperlink>
      <w:r w:rsidDel="00000000" w:rsidR="00000000" w:rsidRPr="00000000">
        <w:rPr>
          <w:rtl w:val="0"/>
        </w:rPr>
        <w:t xml:space="preserve"> "TG (male to female), size difference (Tiny female giant male), sleep sex, cock worship, was it all a dream?"</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70">
        <w:r w:rsidDel="00000000" w:rsidR="00000000" w:rsidRPr="00000000">
          <w:rPr>
            <w:color w:val="1155cc"/>
            <w:u w:val="single"/>
            <w:rtl w:val="0"/>
          </w:rPr>
          <w:t xml:space="preserve">http://pastebin.com/FRawaJdG</w:t>
        </w:r>
      </w:hyperlink>
      <w:r w:rsidDel="00000000" w:rsidR="00000000" w:rsidRPr="00000000">
        <w:rPr>
          <w:rtl w:val="0"/>
        </w:rPr>
        <w:t xml:space="preserve"> Supershota's defeat] "F/M, femdom, amazon, rape, straight shota</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Inkytaur's fics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hyperlink r:id="rId371">
        <w:r w:rsidDel="00000000" w:rsidR="00000000" w:rsidRPr="00000000">
          <w:rPr>
            <w:color w:val="1155cc"/>
            <w:u w:val="single"/>
            <w:rtl w:val="0"/>
          </w:rPr>
          <w:t xml:space="preserve">The Carousel</w:t>
        </w:r>
      </w:hyperlink>
      <w:r w:rsidDel="00000000" w:rsidR="00000000" w:rsidRPr="00000000">
        <w:rPr>
          <w:rtl w:val="0"/>
        </w:rPr>
        <w:t xml:space="preserve">  "F/M, centaur, monstergirl, transformation, vaginal, straight"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hyperlink r:id="rId372">
        <w:r w:rsidDel="00000000" w:rsidR="00000000" w:rsidRPr="00000000">
          <w:rPr>
            <w:color w:val="1155cc"/>
            <w:u w:val="single"/>
            <w:rtl w:val="0"/>
          </w:rPr>
          <w:t xml:space="preserve">The Fated Party</w:t>
        </w:r>
      </w:hyperlink>
      <w:r w:rsidDel="00000000" w:rsidR="00000000" w:rsidRPr="00000000">
        <w:rPr>
          <w:rtl w:val="0"/>
        </w:rPr>
        <w:t xml:space="preserve"> "F/M, centaur, drider, scorpiontaur, monstergirl, transformation, fingering, vaginal, straight"</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Inquisitor Pacus' fics</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hyperlink r:id="rId373">
        <w:r w:rsidDel="00000000" w:rsidR="00000000" w:rsidRPr="00000000">
          <w:rPr>
            <w:color w:val="1155cc"/>
            <w:u w:val="single"/>
            <w:rtl w:val="0"/>
          </w:rPr>
          <w:t xml:space="preserve">Meeting of the Minds</w:t>
        </w:r>
      </w:hyperlink>
      <w:r w:rsidDel="00000000" w:rsidR="00000000" w:rsidRPr="00000000">
        <w:rPr>
          <w:rtl w:val="0"/>
        </w:rPr>
        <w:t xml:space="preserve"> "WH40K, CaerysxVance Motherfucking Stubbs, vaginal, vanilla" </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hyperlink r:id="rId374">
        <w:r w:rsidDel="00000000" w:rsidR="00000000" w:rsidRPr="00000000">
          <w:rPr>
            <w:color w:val="1155cc"/>
            <w:u w:val="single"/>
            <w:rtl w:val="0"/>
          </w:rPr>
          <w:t xml:space="preserve">Water Caste</w:t>
        </w:r>
      </w:hyperlink>
      <w:r w:rsidDel="00000000" w:rsidR="00000000" w:rsidRPr="00000000">
        <w:rPr>
          <w:rtl w:val="0"/>
        </w:rPr>
        <w:t xml:space="preserve"> "WH40K, Water Caste TauxHuman, vaginal, vanilla"</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hyperlink r:id="rId375">
        <w:r w:rsidDel="00000000" w:rsidR="00000000" w:rsidRPr="00000000">
          <w:rPr>
            <w:color w:val="1155cc"/>
            <w:u w:val="single"/>
            <w:rtl w:val="0"/>
          </w:rPr>
          <w:t xml:space="preserve">A Tender Moment</w:t>
        </w:r>
      </w:hyperlink>
      <w:r w:rsidDel="00000000" w:rsidR="00000000" w:rsidRPr="00000000">
        <w:rPr>
          <w:rtl w:val="0"/>
        </w:rPr>
        <w:t xml:space="preserve"> "WH40K, TaldeerxLIVII, oral:male, vaginal, vanilla" </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KaylethTheDeviant's fics</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hyperlink r:id="rId376">
        <w:r w:rsidDel="00000000" w:rsidR="00000000" w:rsidRPr="00000000">
          <w:rPr>
            <w:color w:val="1155cc"/>
            <w:u w:val="single"/>
            <w:rtl w:val="0"/>
          </w:rPr>
          <w:t xml:space="preserve">Kaynal #1: The Imperial Guard</w:t>
        </w:r>
      </w:hyperlink>
      <w:r w:rsidDel="00000000" w:rsidR="00000000" w:rsidRPr="00000000">
        <w:rPr>
          <w:rtl w:val="0"/>
        </w:rPr>
        <w:t xml:space="preserve"> "Kaylethxguardsman, anal"</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hyperlink r:id="rId377">
        <w:r w:rsidDel="00000000" w:rsidR="00000000" w:rsidRPr="00000000">
          <w:rPr>
            <w:color w:val="1155cc"/>
            <w:u w:val="single"/>
            <w:rtl w:val="0"/>
          </w:rPr>
          <w:t xml:space="preserve">Kaynal #2: The Greater Good</w:t>
        </w:r>
      </w:hyperlink>
      <w:r w:rsidDel="00000000" w:rsidR="00000000" w:rsidRPr="00000000">
        <w:rPr>
          <w:rtl w:val="0"/>
        </w:rPr>
        <w:t xml:space="preserve"> "KaylethxTau,anal, taboo, xenophilia, consensual missionary position"</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K-fan's fics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78">
        <w:r w:rsidDel="00000000" w:rsidR="00000000" w:rsidRPr="00000000">
          <w:rPr>
            <w:color w:val="1155cc"/>
            <w:u w:val="single"/>
            <w:rtl w:val="0"/>
          </w:rPr>
          <w:t xml:space="preserve">http://pastebin.com/KgzM6Xyd</w:t>
        </w:r>
      </w:hyperlink>
      <w:r w:rsidDel="00000000" w:rsidR="00000000" w:rsidRPr="00000000">
        <w:rPr>
          <w:rtl w:val="0"/>
        </w:rPr>
        <w:t xml:space="preserve"> In Depth Negotiations (cowritten with SmutArchiveAnon and Belgianon)] "KaylethxRogue Trader, oral:male, oral:female, vaginal, vanilla, earplay"</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79">
        <w:r w:rsidDel="00000000" w:rsidR="00000000" w:rsidRPr="00000000">
          <w:rPr>
            <w:color w:val="1155cc"/>
            <w:u w:val="single"/>
            <w:rtl w:val="0"/>
          </w:rPr>
          <w:t xml:space="preserve">http://pastebin.com/skrKjpXM</w:t>
        </w:r>
      </w:hyperlink>
      <w:r w:rsidDel="00000000" w:rsidR="00000000" w:rsidRPr="00000000">
        <w:rPr>
          <w:rtl w:val="0"/>
        </w:rPr>
        <w:t xml:space="preserve"> In Depth Negotiations: Time of Shadows (cowritten with SmutArchiveAnon and Belgianon)] "KaylethxRogue Trader, oral:male, oral:female, titfuck, vaginal, vanilla, earplay, facesitting, deep penetration, clothing destruction, fingering"</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80">
        <w:r w:rsidDel="00000000" w:rsidR="00000000" w:rsidRPr="00000000">
          <w:rPr>
            <w:color w:val="1155cc"/>
            <w:u w:val="single"/>
            <w:rtl w:val="0"/>
          </w:rPr>
          <w:t xml:space="preserve">http://pastebin.com/EvBaw5n1</w:t>
        </w:r>
      </w:hyperlink>
      <w:r w:rsidDel="00000000" w:rsidR="00000000" w:rsidRPr="00000000">
        <w:rPr>
          <w:rtl w:val="0"/>
        </w:rPr>
        <w:t xml:space="preserve"> In Depth Negotiations: The Bodyguard's Woes (cowritten with SmutArchiveAnon and Belgianon)] "Kasrkin bodyguard (m) x Eldar merchant (f), lots of text, oral:male, oral:female, vaginal, vanilla, earplay, awkward conversation, deepthroat, deep penetration, breastplay"</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81">
        <w:r w:rsidDel="00000000" w:rsidR="00000000" w:rsidRPr="00000000">
          <w:rPr>
            <w:color w:val="1155cc"/>
            <w:u w:val="single"/>
            <w:rtl w:val="0"/>
          </w:rPr>
          <w:t xml:space="preserve">http://pastebin.com/qC3VZDXz</w:t>
        </w:r>
      </w:hyperlink>
      <w:r w:rsidDel="00000000" w:rsidR="00000000" w:rsidRPr="00000000">
        <w:rPr>
          <w:rtl w:val="0"/>
        </w:rPr>
        <w:t xml:space="preserve"> In Depth Negotiations: The Autarch who Loved Me (cowritten with SmutArchiveAnon and Belgianon)] "KaylethxRogue Trader, oral:male, oral:female, vaginal, http://pastebin.com/Fm7FJ0Kyvanilla, earplay, facesitting, deep penetration, fingering, breastplay, anal, light femdom"</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82">
        <w:r w:rsidDel="00000000" w:rsidR="00000000" w:rsidRPr="00000000">
          <w:rPr>
            <w:color w:val="1155cc"/>
            <w:u w:val="single"/>
            <w:rtl w:val="0"/>
          </w:rPr>
          <w:t xml:space="preserve">http://pastebin.com/zYy2Re4J</w:t>
        </w:r>
      </w:hyperlink>
      <w:r w:rsidDel="00000000" w:rsidR="00000000" w:rsidRPr="00000000">
        <w:rPr>
          <w:rtl w:val="0"/>
        </w:rPr>
        <w:t xml:space="preserve"> In Depth Negotiations: Secrets of the Red Witch (cowritten with SmutArchiveAnon and Belgianon)] "Kasrkin bodyguard(m) x young eldar vendor(f), Kasrkin bodyguard(m) x young eldar vendor(f) x Farseer(f), REALLY lots of text, group sex, oral:male, oral:female, vaginal, vanilla, earplay, deep penetration, breastplay, anal, light exibithion/voyeurism, mind linking"</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i w:val="1"/>
        </w:rPr>
      </w:pPr>
      <w:hyperlink r:id="rId383">
        <w:r w:rsidDel="00000000" w:rsidR="00000000" w:rsidRPr="00000000">
          <w:rPr>
            <w:color w:val="1155cc"/>
            <w:u w:val="single"/>
            <w:rtl w:val="0"/>
          </w:rPr>
          <w:t xml:space="preserve">New Year Present for /efg/ - Widowmaker's Happy New Year</w:t>
        </w:r>
      </w:hyperlink>
      <w:r w:rsidDel="00000000" w:rsidR="00000000" w:rsidRPr="00000000">
        <w:rPr>
          <w:rtl w:val="0"/>
        </w:rPr>
        <w:t xml:space="preserve"> </w:t>
      </w:r>
      <w:r w:rsidDel="00000000" w:rsidR="00000000" w:rsidRPr="00000000">
        <w:rPr>
          <w:i w:val="1"/>
          <w:highlight w:val="white"/>
          <w:rtl w:val="0"/>
        </w:rPr>
        <w:t xml:space="preserve">Widowmaker x interrogator male, oral:male, oral:female, vaginal, vanilla, touching, temperature play, drugs, kissing&amp;hand-holding, Overwatch</w:t>
      </w: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Kitty D's </w:t>
      </w:r>
      <w:r w:rsidDel="00000000" w:rsidR="00000000" w:rsidRPr="00000000">
        <w:rPr>
          <w:sz w:val="28"/>
          <w:szCs w:val="28"/>
          <w:rtl w:val="0"/>
        </w:rPr>
        <w:t xml:space="preserve">Fics</w:t>
      </w:r>
      <w:ins w:author="Wasp609" w:id="18" w:date="2020-01-30T06:22:51Z">
        <w:r w:rsidDel="00000000" w:rsidR="00000000" w:rsidRPr="00000000">
          <w:rPr>
            <w:sz w:val="28"/>
            <w:szCs w:val="28"/>
            <w:rtl w:val="0"/>
          </w:rPr>
          <w:t xml:space="preserve">male</w:t>
        </w:r>
      </w:ins>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84">
        <w:r w:rsidDel="00000000" w:rsidR="00000000" w:rsidRPr="00000000">
          <w:rPr>
            <w:color w:val="1155cc"/>
            <w:u w:val="single"/>
            <w:rtl w:val="0"/>
          </w:rPr>
          <w:t xml:space="preserve">http://pastebin.com/ZeJqzYn9</w:t>
        </w:r>
      </w:hyperlink>
      <w:r w:rsidDel="00000000" w:rsidR="00000000" w:rsidRPr="00000000">
        <w:rPr>
          <w:rtl w:val="0"/>
        </w:rPr>
        <w:t xml:space="preserve"> Warframe General smut submission: Rhino x Ember] "Warframe, female Rhino pilot x futanari Ember pilot, oral, vaginal, futa!dom</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*[http://i.imgur.com/8qmWNYJ.png XCOM 2 Trailer-based smut 1] "XCOM 2, female Viper x female human, oral, public, throat penetration"</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**[http://pastebin.com/3KQuqCKx XCOM 2: Stheno &amp; DJ, Recovery] "XCOM 2, female Viper x female human, oviposition, aftercare"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**[http://pastebin.com/V4j1dMrg XCOM 2: Stheno &amp; DJ, Choking] "XCOM 2, female Viper x female human, cuddling, clothed scissoring, breathplay, choking"</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**[http://pastebin.com/nfGME7Yv XCOM 2: Stheno &amp; DJ, Coming Home] "XCOM 2, female Viper x female human, showerplay, scissoring, breathplay, choking"</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**[http://pastebin.com/4eyKaK1i XCOM 2: Stheno &amp; DJ, Conflict] "XCOM 2, female Viper x female human, "'NO smut"', character development in a series that's terrible"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*[http://i.imgur.com/otIAq2d.png XCOM 2 Trailer-based smut 2] "XCOM 2, male Sectoid x male human, masturbation, "'leg day""'</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*[http://i.imgur.com/5tiUJoV.png XCOM 2 Barely Trailer-based smut 3] "XCOM 2, female Muton Berserker x female human x male human, threesome, bisexual"</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*[http://pastebin.com/4t11FH8i XCOM 2: One hour in the fuckwagon with Peacekeeper Sassali] "XCOM 2, female Viper x male ADVENT human, femdom, dubcon"</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*[http://pastebin.com/V2AkExXq A Kindness on the Way of Someone I Meet] "fantasy, Dungeons &amp; Dragons, Forgotten Realms, female elf paladin x female frost giant, age difference, sizeplay, "'VERY"' guilty sex"</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85">
        <w:r w:rsidDel="00000000" w:rsidR="00000000" w:rsidRPr="00000000">
          <w:rPr>
            <w:color w:val="1155cc"/>
            <w:u w:val="single"/>
            <w:rtl w:val="0"/>
          </w:rPr>
          <w:t xml:space="preserve">Mother's Girl: Liquid Gold</w:t>
        </w:r>
      </w:hyperlink>
      <w:r w:rsidDel="00000000" w:rsidR="00000000" w:rsidRPr="00000000">
        <w:rPr>
          <w:rtl w:val="0"/>
        </w:rPr>
        <w:t xml:space="preserve"> </w:t>
      </w:r>
      <w:r w:rsidDel="00000000" w:rsidR="00000000" w:rsidRPr="00000000">
        <w:rPr>
          <w:rtl w:val="0"/>
        </w:rPr>
        <w:t xml:space="preserve">] "fantasy, female elf x female eldritch dragon, fear, mindbreak, transformation, a whole lot of fucking gold milk"</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http://pastebin.com/qLEa4Md1</w:t>
      </w:r>
      <w:r w:rsidDel="00000000" w:rsidR="00000000" w:rsidRPr="00000000">
        <w:rPr>
          <w:rtl w:val="0"/>
        </w:rPr>
        <w:t xml:space="preserve"> The Baker's Apprentice] "fantasy, Dungeons &amp; Dragons, Forgotten Realms, human teenaged female x human older woman x female minotaur, age difference, breastplay, milking, milk drinking, breast growth, sloppy kisses, throat penetration, vaginal fingering, cunnilingus, implied watersports or at least thick female ejaculate"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86">
        <w:r w:rsidDel="00000000" w:rsidR="00000000" w:rsidRPr="00000000">
          <w:rPr>
            <w:color w:val="1155cc"/>
            <w:u w:val="single"/>
            <w:rtl w:val="0"/>
          </w:rPr>
          <w:t xml:space="preserve">http://pastebin.com/f9XJGXFG</w:t>
        </w:r>
      </w:hyperlink>
      <w:r w:rsidDel="00000000" w:rsidR="00000000" w:rsidRPr="00000000">
        <w:rPr>
          <w:rtl w:val="0"/>
        </w:rPr>
        <w:t xml:space="preserve"> You're Always So Warm] "Pathfinder, Kingmaker, human male teen x lizardfolk female teen, teasing, courting, femdom, vaginal, first times"</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*[http://pastebin.com/5GN40KLy The Poet's Instrument] "The Elder Scrolls: Morrowind, Dunmer Ash Ghoul female x Dunmer Ash Zombie female, yuri/lesbians, vaginal fingering, scratching, sound-based pleasure, weird insertions"</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*[http://pastebin.com/VmJAe9Zp You Haven't Lost Your Touch] "Pathfinder, fantasy, male human x female giant spider, petting, light bondage, bodily immobilization, oral, vaginal, brushing"</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87">
        <w:r w:rsidDel="00000000" w:rsidR="00000000" w:rsidRPr="00000000">
          <w:rPr>
            <w:color w:val="1155cc"/>
            <w:u w:val="single"/>
            <w:rtl w:val="0"/>
          </w:rPr>
          <w:t xml:space="preserve">http://pastebin.com/udYKdb2n</w:t>
        </w:r>
      </w:hyperlink>
      <w:r w:rsidDel="00000000" w:rsidR="00000000" w:rsidRPr="00000000">
        <w:rPr>
          <w:rtl w:val="0"/>
        </w:rPr>
        <w:t xml:space="preserve"> Feedback] "furry, size differences, sizeplay, female human solo, mind linking, living onaholes/fleshlights, male human x female homunculus: cunnilingus, vaginal, all the way through, male halfling x female homunculus: anal, public sex, hidden sex, male human x female homunculus: fellatio, choking, dom/sub, verbal abuse, all the way through, male orc x female homunculus: vaginal, virginity, all the way through"</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88">
        <w:r w:rsidDel="00000000" w:rsidR="00000000" w:rsidRPr="00000000">
          <w:rPr>
            <w:color w:val="1155cc"/>
            <w:u w:val="single"/>
            <w:rtl w:val="0"/>
          </w:rPr>
          <w:t xml:space="preserve">http://pastebin.com/zNRX19rR</w:t>
        </w:r>
      </w:hyperlink>
      <w:r w:rsidDel="00000000" w:rsidR="00000000" w:rsidRPr="00000000">
        <w:rPr>
          <w:rtl w:val="0"/>
        </w:rPr>
        <w:t xml:space="preserve"> Xenohorticulture] "Fading Suns, human male x plant alien female, xenophilia, masturbation, flower licking, fellatio, throat penetration, oh god terrible plant puns"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*[http://pastebin.com/SbQujPNA What Is Next] "Dungeons &amp; Dragons, Forgotten Realms, male human x female human: awkward flirting, mutual masturbation, vaginal sex"</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*[http://pastebin.com/wxCA7Dhi Red Riding Rose] "World of Darkness, Werewolf: The Forsaken, male human x female werewolf: vaginal masturbation, male dom, vaginal sex, awoo~"</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89">
        <w:r w:rsidDel="00000000" w:rsidR="00000000" w:rsidRPr="00000000">
          <w:rPr>
            <w:color w:val="1155cc"/>
            <w:u w:val="single"/>
            <w:rtl w:val="0"/>
          </w:rPr>
          <w:t xml:space="preserve">http://pastebin.com/brwgzGXJ</w:t>
        </w:r>
      </w:hyperlink>
      <w:r w:rsidDel="00000000" w:rsidR="00000000" w:rsidRPr="00000000">
        <w:rPr>
          <w:rtl w:val="0"/>
        </w:rPr>
        <w:t xml:space="preserve"> Mother's Mercy] " Dungeons &amp; Dragons, Forgotten Realms, female human x female glabrezu demon: sizeplay, (messy) cunnilingus, large insertions, age regression, loli, unbirth"</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K-Pop Manager's fics</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hyperlink r:id="rId390">
        <w:r w:rsidDel="00000000" w:rsidR="00000000" w:rsidRPr="00000000">
          <w:rPr>
            <w:color w:val="1155cc"/>
            <w:u w:val="single"/>
            <w:rtl w:val="0"/>
          </w:rPr>
          <w:t xml:space="preserve">Collected Works</w:t>
        </w:r>
      </w:hyperlink>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hyperlink r:id="rId391">
        <w:r w:rsidDel="00000000" w:rsidR="00000000" w:rsidRPr="00000000">
          <w:rPr>
            <w:color w:val="1155cc"/>
            <w:u w:val="single"/>
            <w:rtl w:val="0"/>
          </w:rPr>
          <w:t xml:space="preserve">Collected Works on HF</w:t>
        </w:r>
      </w:hyperlink>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LetsGoForIt's fics</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hyperlink r:id="rId392">
        <w:r w:rsidDel="00000000" w:rsidR="00000000" w:rsidRPr="00000000">
          <w:rPr>
            <w:color w:val="1155cc"/>
            <w:u w:val="single"/>
            <w:rtl w:val="0"/>
          </w:rPr>
          <w:t xml:space="preserve">Taldeer Teaches Macha</w:t>
        </w:r>
      </w:hyperlink>
      <w:r w:rsidDel="00000000" w:rsidR="00000000" w:rsidRPr="00000000">
        <w:rPr>
          <w:rtl w:val="0"/>
        </w:rPr>
        <w:t xml:space="preserve">"</w:t>
      </w:r>
      <w:r w:rsidDel="00000000" w:rsidR="00000000" w:rsidRPr="00000000">
        <w:rPr>
          <w:rtl w:val="0"/>
        </w:rPr>
        <w:t xml:space="preserve">WH40K, TaldeerxMacha" </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hyperlink r:id="rId393">
        <w:r w:rsidDel="00000000" w:rsidR="00000000" w:rsidRPr="00000000">
          <w:rPr>
            <w:color w:val="1155cc"/>
            <w:u w:val="single"/>
            <w:rtl w:val="0"/>
          </w:rPr>
          <w:t xml:space="preserve">Dragongirl Romance</w:t>
        </w:r>
      </w:hyperlink>
      <w:r w:rsidDel="00000000" w:rsidR="00000000" w:rsidRPr="00000000">
        <w:rPr>
          <w:rtl w:val="0"/>
        </w:rPr>
        <w:t xml:space="preserve"> "self-explanatory" </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Mask's Fics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*Henric and Alex (Long story with different tags in different chapters)"Villainous Male Knight x Virtuous Female Squire, Lizardman x Rogue, reverse-trap, rape, oral, violence, drugging, soul puppetry, choking/breathplay, accidental voyeurism"</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94">
        <w:r w:rsidDel="00000000" w:rsidR="00000000" w:rsidRPr="00000000">
          <w:rPr>
            <w:color w:val="1155cc"/>
            <w:u w:val="single"/>
            <w:rtl w:val="0"/>
          </w:rPr>
          <w:t xml:space="preserve">http://pastebin.com/PpYcwbFr </w:t>
        </w:r>
      </w:hyperlink>
      <w:r w:rsidDel="00000000" w:rsidR="00000000" w:rsidRPr="00000000">
        <w:rPr>
          <w:rtl w:val="0"/>
        </w:rPr>
        <w:t xml:space="preserve">Dramatis Personae]</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hyperlink r:id="rId395">
        <w:r w:rsidDel="00000000" w:rsidR="00000000" w:rsidRPr="00000000">
          <w:rPr>
            <w:color w:val="1155cc"/>
            <w:u w:val="single"/>
            <w:rtl w:val="0"/>
          </w:rPr>
          <w:t xml:space="preserve">Part 1</w:t>
        </w:r>
      </w:hyperlink>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**[http://pastebin.com/dSwvuDfN Part 2]</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**[http://pastebin.com/y7CB7Es6 Part 3]</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**[http://pastebin.com/SX1rzdgT Part 4]</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**[http://pastebin.com/F70kh9gm Part 5]</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**[http://pastebin.com/xjQuqiMp Part 6]</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**[http://pastebin.com/TxrpXe7z Part 7]</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**[http://pastebin.com/3t8XVkRf Part 8]</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**[http://pastebin.com/ETebJagE Part 9]</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**[http://pastebin.com/ei0pLCcP Part 10]</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**[http://pastebin.com/T0ZtFBD1 Part 11]</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**[http://pastebin.com/KpfeR90B Part 12]</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**[http://pastebin.com/ZySaWzHx Part 13]</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**[http://pastebin.com/htdKeSin Part 14]</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**[http://pastebin.com/afTfB09B Part 15]</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**[http://pastebin.com/QMp4cRA8 Part 16]</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**[http://pastebin.com/hNv4mtkj Part 17]</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**[http://pastebin.com/3219PPRv Interlewd]</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**[http://pastebin.com/dxcvQUse Part 18]</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**[http://pastebin.com/Hw0Ya6Uv Part 19]</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http://pastebin.com/Ef64Gvkr </w:t>
      </w:r>
      <w:r w:rsidDel="00000000" w:rsidR="00000000" w:rsidRPr="00000000">
        <w:rPr>
          <w:rtl w:val="0"/>
        </w:rPr>
        <w:t xml:space="preserve">Part 20]</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**[http://pastebin.com/Znnih1Dw Part 21]</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**[http://pastebin.com/WBbVpjxE Part 22]</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**[http://pastebin.com/ya1aL4Y2 Part 23]</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**[http://pastebin.com/eDyiMpbt Part 24] "Ends the first arc"</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**[http://pastebin.com/gZJP9AdG Interlude II] "Begins the second arc"</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*[http://pastebin.com/U6akgHZQ The Little God] "Girl x Tentacle monster, consentacles" </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*[http://pastebin.com/4b7Ur5gu Marooned With Mermaid] "Human ManxMermaid, vaginal" </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*[http://pastebin.com/w0dFZ8Wz It's A Long Boat Ride Home, Part 1] "Male Raider x Female Villager, Rape"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*[http://pastebin.com/jv3GrMqE It's A Long Boat Ride Home, Part 2] "Male Raider x Female Villager, consensual"</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*[http://pastebin.com/ACGGshA1 Smut Off 3: Taboo] "male knight/female squire, reverse trap, very guilty sex, forbidden love, consensual loving missionary position"</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*[http://pastebin.com/EGbX1Nx6 Quiet] "Government Man x Wanted Girl, Imprisonment, Rape"</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*[http://pastebin.com/9LCM6GSm Monster's Monster] "male human / female monster"</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Hound is Still Dead (Ongoing story) "Former Male Superhero x His Biggest Female Fan, sex, monstrous transformation, monstrous handjob"</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96">
        <w:r w:rsidDel="00000000" w:rsidR="00000000" w:rsidRPr="00000000">
          <w:rPr>
            <w:color w:val="1155cc"/>
            <w:u w:val="single"/>
            <w:rtl w:val="0"/>
          </w:rPr>
          <w:t xml:space="preserve">http://pastebin.com/6FcjHybq</w:t>
        </w:r>
      </w:hyperlink>
      <w:r w:rsidDel="00000000" w:rsidR="00000000" w:rsidRPr="00000000">
        <w:rPr>
          <w:rtl w:val="0"/>
        </w:rPr>
        <w:t xml:space="preserve"> Dramatis Personae]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97">
        <w:r w:rsidDel="00000000" w:rsidR="00000000" w:rsidRPr="00000000">
          <w:rPr>
            <w:color w:val="1155cc"/>
            <w:u w:val="single"/>
            <w:rtl w:val="0"/>
          </w:rPr>
          <w:t xml:space="preserve">http://pastebin.com/m6yisfyh</w:t>
        </w:r>
      </w:hyperlink>
      <w:r w:rsidDel="00000000" w:rsidR="00000000" w:rsidRPr="00000000">
        <w:rPr>
          <w:rtl w:val="0"/>
        </w:rPr>
        <w:t xml:space="preserve"> Part 1]</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98">
        <w:r w:rsidDel="00000000" w:rsidR="00000000" w:rsidRPr="00000000">
          <w:rPr>
            <w:color w:val="1155cc"/>
            <w:u w:val="single"/>
            <w:rtl w:val="0"/>
          </w:rPr>
          <w:t xml:space="preserve">http://pastebin.com/YYG21b3E</w:t>
        </w:r>
      </w:hyperlink>
      <w:r w:rsidDel="00000000" w:rsidR="00000000" w:rsidRPr="00000000">
        <w:rPr>
          <w:rtl w:val="0"/>
        </w:rPr>
        <w:t xml:space="preserve"> Part 2]</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99">
        <w:r w:rsidDel="00000000" w:rsidR="00000000" w:rsidRPr="00000000">
          <w:rPr>
            <w:color w:val="1155cc"/>
            <w:u w:val="single"/>
            <w:rtl w:val="0"/>
          </w:rPr>
          <w:t xml:space="preserve">http://pastebin.com/4fz5yG3P</w:t>
        </w:r>
      </w:hyperlink>
      <w:r w:rsidDel="00000000" w:rsidR="00000000" w:rsidRPr="00000000">
        <w:rPr>
          <w:rtl w:val="0"/>
        </w:rPr>
        <w:t xml:space="preserve"> Part 3]</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00">
        <w:r w:rsidDel="00000000" w:rsidR="00000000" w:rsidRPr="00000000">
          <w:rPr>
            <w:color w:val="1155cc"/>
            <w:u w:val="single"/>
            <w:rtl w:val="0"/>
          </w:rPr>
          <w:t xml:space="preserve">http://pastebin.com/mE9jLHwX</w:t>
        </w:r>
      </w:hyperlink>
      <w:r w:rsidDel="00000000" w:rsidR="00000000" w:rsidRPr="00000000">
        <w:rPr>
          <w:rtl w:val="0"/>
        </w:rPr>
        <w:t xml:space="preserve"> Part 4]</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01">
        <w:r w:rsidDel="00000000" w:rsidR="00000000" w:rsidRPr="00000000">
          <w:rPr>
            <w:color w:val="1155cc"/>
            <w:u w:val="single"/>
            <w:rtl w:val="0"/>
          </w:rPr>
          <w:t xml:space="preserve">http://pastebin.com/NsWu0eic</w:t>
        </w:r>
      </w:hyperlink>
      <w:r w:rsidDel="00000000" w:rsidR="00000000" w:rsidRPr="00000000">
        <w:rPr>
          <w:rtl w:val="0"/>
        </w:rPr>
        <w:t xml:space="preserve"> Smut off: The Smuttening] "Male Gold Dragon / His female human familiar, roleplaying, love, light bondage, size difference, body job, lotsa cum"</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*[http://pastebin.com/7EuFP6yt This is Power] "Invading General / Conquered Princess, Dub-con, fingering, sex"</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*[http://pastebin.com/qLyrDY2H Me and a Dvati Makes Three] "Male Dvati (twins) / female human waitress, MMF threesome, oral, sex"</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*[http://pastebin.com/znDUfbtB Guide: Writing Smut for the Sexually Inexperienced] "Details some differences between pornography and real life sex. Always subject to change and update."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*[http://pastebin.com/2dXTZht6 Reasons to Leave Home] "Male Privateer Captain / Cabin Boy who is Actually a Girl, consensual sex. (There is also a failed attempted rape earlier by a different male character)"</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*[http://pastebin.com/ga87tHm8 You Know I'd Do Anything for You] " Human girl / alien, xenophilia, penetrative sex, alien hormones goo"</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*[http://pastebin.com/VpvQpUP6 I'm Not Your Renfield, Am I?] "Male Vampire Psychiatrist / Human Female Patient, minor injury and blood, aphrodisiac, fingering, vaginal sex"</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*[http://pastebin.com/dHrN1Yr4 A Most Unkind Songbird, Part 1] "Female Sidekick to a Superhero / Male Supervillain, rape, violence, blood, humiliation"</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MCMC's fics</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http://pastebin.com/d452wWgP</w:t>
      </w:r>
      <w:hyperlink r:id="rId402">
        <w:r w:rsidDel="00000000" w:rsidR="00000000" w:rsidRPr="00000000">
          <w:rPr>
            <w:color w:val="1155cc"/>
            <w:u w:val="single"/>
            <w:rtl w:val="0"/>
          </w:rPr>
          <w:t xml:space="preserve">Untitled</w:t>
        </w:r>
      </w:hyperlink>
      <w:r w:rsidDel="00000000" w:rsidR="00000000" w:rsidRPr="00000000">
        <w:rPr>
          <w:rtl w:val="0"/>
        </w:rPr>
        <w:t xml:space="preserve"> "VampirexSoon-to-be thrall, lesbians, subtle mind control/hypnosis" </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hyperlink r:id="rId403">
        <w:r w:rsidDel="00000000" w:rsidR="00000000" w:rsidRPr="00000000">
          <w:rPr>
            <w:color w:val="1155cc"/>
            <w:u w:val="single"/>
            <w:rtl w:val="0"/>
          </w:rPr>
          <w:t xml:space="preserve">Untitled</w:t>
        </w:r>
      </w:hyperlink>
      <w:r w:rsidDel="00000000" w:rsidR="00000000" w:rsidRPr="00000000">
        <w:rPr>
          <w:rtl w:val="0"/>
        </w:rPr>
        <w:t xml:space="preserve"> "SorceressxApprentice, hypnosis, mind control" </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Med's fics</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hyperlink r:id="rId404">
        <w:r w:rsidDel="00000000" w:rsidR="00000000" w:rsidRPr="00000000">
          <w:rPr>
            <w:color w:val="1155cc"/>
            <w:u w:val="single"/>
            <w:rtl w:val="0"/>
          </w:rPr>
          <w:t xml:space="preserve">A Caw in the Night </w:t>
        </w:r>
      </w:hyperlink>
      <w:r w:rsidDel="00000000" w:rsidR="00000000" w:rsidRPr="00000000">
        <w:rPr>
          <w:rtl w:val="0"/>
        </w:rPr>
        <w:t xml:space="preserve">"</w:t>
      </w:r>
      <w:r w:rsidDel="00000000" w:rsidR="00000000" w:rsidRPr="00000000">
        <w:rPr>
          <w:rtl w:val="0"/>
        </w:rPr>
        <w:t xml:space="preserve">Somno, M/F - Solo F, Space, Oral"</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MersenniusPrime's fics</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del w:author="Anonymous" w:id="19" w:date="2019-08-11T06:01:54Z">
        <w:r w:rsidDel="00000000" w:rsidR="00000000" w:rsidRPr="00000000">
          <w:rPr>
            <w:rtl w:val="0"/>
          </w:rPr>
          <w:delText xml:space="preserve">http://pastebin.com/YfXgB5rS</w:delText>
        </w:r>
      </w:del>
      <w:ins w:author="Anonymous" w:id="19" w:date="2019-08-11T06:01:54Z">
        <w:r w:rsidDel="00000000" w:rsidR="00000000" w:rsidRPr="00000000">
          <w:fldChar w:fldCharType="begin"/>
        </w:r>
        <w:r w:rsidDel="00000000" w:rsidR="00000000" w:rsidRPr="00000000">
          <w:instrText xml:space="preserve">HYPERLINK "http://pastebin.com/YfXgB5rS"</w:instrText>
        </w:r>
        <w:r w:rsidDel="00000000" w:rsidR="00000000" w:rsidRPr="00000000">
          <w:fldChar w:fldCharType="separate"/>
        </w:r>
        <w:r w:rsidDel="00000000" w:rsidR="00000000" w:rsidRPr="00000000">
          <w:rPr>
            <w:color w:val="1155cc"/>
            <w:u w:val="single"/>
            <w:rtl w:val="0"/>
          </w:rPr>
          <w:t xml:space="preserve">http://pastebin.com/YfXgB5rS</w:t>
        </w:r>
        <w:r w:rsidDel="00000000" w:rsidR="00000000" w:rsidRPr="00000000">
          <w:fldChar w:fldCharType="end"/>
        </w:r>
      </w:ins>
      <w:r w:rsidDel="00000000" w:rsidR="00000000" w:rsidRPr="00000000">
        <w:rPr>
          <w:rtl w:val="0"/>
        </w:rPr>
        <w:t xml:space="preserve"> Formalities] "dragoness, fisting, vaginal"</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del w:author="Ryan" w:id="20" w:date="2019-10-21T03:45:43Z">
        <w:r w:rsidDel="00000000" w:rsidR="00000000" w:rsidRPr="00000000">
          <w:rPr>
            <w:rtl w:val="0"/>
          </w:rPr>
          <w:delText xml:space="preserve">http://pastebin.com/e91Xjt3t</w:delText>
        </w:r>
      </w:del>
      <w:ins w:author="Ryan" w:id="20" w:date="2019-10-21T03:45:43Z">
        <w:r w:rsidDel="00000000" w:rsidR="00000000" w:rsidRPr="00000000">
          <w:fldChar w:fldCharType="begin"/>
        </w:r>
        <w:r w:rsidDel="00000000" w:rsidR="00000000" w:rsidRPr="00000000">
          <w:instrText xml:space="preserve">HYPERLINK "http://pastebin.com/e91Xjt3t"</w:instrText>
        </w:r>
        <w:r w:rsidDel="00000000" w:rsidR="00000000" w:rsidRPr="00000000">
          <w:fldChar w:fldCharType="separate"/>
        </w:r>
        <w:r w:rsidDel="00000000" w:rsidR="00000000" w:rsidRPr="00000000">
          <w:rPr>
            <w:color w:val="1155cc"/>
            <w:u w:val="single"/>
            <w:rtl w:val="0"/>
          </w:rPr>
          <w:t xml:space="preserve">http://pastebin.com/e91Xjt3t</w:t>
        </w:r>
        <w:r w:rsidDel="00000000" w:rsidR="00000000" w:rsidRPr="00000000">
          <w:fldChar w:fldCharType="end"/>
        </w:r>
      </w:ins>
      <w:r w:rsidDel="00000000" w:rsidR="00000000" w:rsidRPr="00000000">
        <w:rPr>
          <w:rtl w:val="0"/>
        </w:rPr>
        <w:t xml:space="preserve"> A Strange Summoning, Part 1] "humanxsuccubus, oral:male"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del w:author="Ryan" w:id="21" w:date="2019-10-21T03:46:23Z">
        <w:r w:rsidDel="00000000" w:rsidR="00000000" w:rsidRPr="00000000">
          <w:rPr>
            <w:rtl w:val="0"/>
          </w:rPr>
          <w:delText xml:space="preserve">http://pastebin.com/MvdkuAZW</w:delText>
        </w:r>
      </w:del>
      <w:ins w:author="Ryan" w:id="21" w:date="2019-10-21T03:46:23Z">
        <w:r w:rsidDel="00000000" w:rsidR="00000000" w:rsidRPr="00000000">
          <w:fldChar w:fldCharType="begin"/>
        </w:r>
        <w:r w:rsidDel="00000000" w:rsidR="00000000" w:rsidRPr="00000000">
          <w:instrText xml:space="preserve">HYPERLINK "http://pastebin.com/MvdkuAZW"</w:instrText>
        </w:r>
        <w:r w:rsidDel="00000000" w:rsidR="00000000" w:rsidRPr="00000000">
          <w:fldChar w:fldCharType="separate"/>
        </w:r>
        <w:r w:rsidDel="00000000" w:rsidR="00000000" w:rsidRPr="00000000">
          <w:rPr>
            <w:color w:val="1155cc"/>
            <w:u w:val="single"/>
            <w:rtl w:val="0"/>
          </w:rPr>
          <w:t xml:space="preserve">http://pastebin.com/MvdkuAZW</w:t>
        </w:r>
        <w:r w:rsidDel="00000000" w:rsidR="00000000" w:rsidRPr="00000000">
          <w:fldChar w:fldCharType="end"/>
        </w:r>
      </w:ins>
      <w:r w:rsidDel="00000000" w:rsidR="00000000" w:rsidRPr="00000000">
        <w:rPr>
          <w:rtl w:val="0"/>
        </w:rPr>
        <w:t xml:space="preserve"> A Strange Summoning, Part 2] "humanxsuccubus Oral: female, vaginal, disgustingly vanilla"http://pastebin.com/6Kqc6SEQ</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del w:author="Ryan" w:id="22" w:date="2019-10-21T03:46:45Z">
        <w:r w:rsidDel="00000000" w:rsidR="00000000" w:rsidRPr="00000000">
          <w:rPr>
            <w:rtl w:val="0"/>
          </w:rPr>
          <w:delText xml:space="preserve">http://pastebin.com/3wJ5NzsD</w:delText>
        </w:r>
      </w:del>
      <w:ins w:author="Ryan" w:id="22" w:date="2019-10-21T03:46:45Z">
        <w:r w:rsidDel="00000000" w:rsidR="00000000" w:rsidRPr="00000000">
          <w:fldChar w:fldCharType="begin"/>
        </w:r>
        <w:r w:rsidDel="00000000" w:rsidR="00000000" w:rsidRPr="00000000">
          <w:instrText xml:space="preserve">HYPERLINK "http://pastebin.com/3wJ5NzsD"</w:instrText>
        </w:r>
        <w:r w:rsidDel="00000000" w:rsidR="00000000" w:rsidRPr="00000000">
          <w:fldChar w:fldCharType="separate"/>
        </w:r>
        <w:r w:rsidDel="00000000" w:rsidR="00000000" w:rsidRPr="00000000">
          <w:rPr>
            <w:color w:val="1155cc"/>
            <w:u w:val="single"/>
            <w:rtl w:val="0"/>
          </w:rPr>
          <w:t xml:space="preserve">http://pastebin.com/3wJ5NzsD</w:t>
        </w:r>
        <w:r w:rsidDel="00000000" w:rsidR="00000000" w:rsidRPr="00000000">
          <w:fldChar w:fldCharType="end"/>
        </w:r>
      </w:ins>
      <w:r w:rsidDel="00000000" w:rsidR="00000000" w:rsidRPr="00000000">
        <w:rPr>
          <w:rtl w:val="0"/>
        </w:rPr>
        <w:t xml:space="preserve"> A Helping Tail] "lamiaxFxM, lamiadom, orgasm denial, minor drug play, triple penetration"</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*[http://pastebin.com/hTrRqRKe Stuck In the Middle of You] "Paladinxdragon, vaginal (vanilla), spelunking"</w:t>
      </w: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*[http://pastebin.com/ctdnQJ</w:t>
      </w:r>
      <w:r w:rsidDel="00000000" w:rsidR="00000000" w:rsidRPr="00000000">
        <w:rPr>
          <w:rtl w:val="0"/>
        </w:rPr>
        <w:t xml:space="preserve">S9 Chance of a Ghost] "necromancer x ghost, handjob, vanilla"</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http://pastebin.com/60PE0ax8 </w:t>
      </w:r>
      <w:r w:rsidDel="00000000" w:rsidR="00000000" w:rsidRPr="00000000">
        <w:rPr>
          <w:rtl w:val="0"/>
        </w:rPr>
        <w:t xml:space="preserve">Turnabout] "MDragon x FDragon, femdom, transformation, footjob, orgasm denial"</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*[http://pastebin.com/W5KMrShZ Turnabout 2] "MDragon x F, femdom, orgasm denial, sizeplay, +sounding, intercural, excessive cum"</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*[http://pastebin.com/QD1nm0te Another Way to Bathe] "40k, F/F, Oral: male, excessive cum, cum bath, light mind control"</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del w:author="Ryan" w:id="23" w:date="2019-10-21T03:47:21Z">
        <w:r w:rsidDel="00000000" w:rsidR="00000000" w:rsidRPr="00000000">
          <w:rPr>
            <w:rtl w:val="0"/>
          </w:rPr>
          <w:delText xml:space="preserve">http://pastebin.com/uqGXVhdk</w:delText>
        </w:r>
      </w:del>
      <w:ins w:author="Ryan" w:id="23" w:date="2019-10-21T03:47:21Z">
        <w:r w:rsidDel="00000000" w:rsidR="00000000" w:rsidRPr="00000000">
          <w:fldChar w:fldCharType="begin"/>
        </w:r>
        <w:r w:rsidDel="00000000" w:rsidR="00000000" w:rsidRPr="00000000">
          <w:instrText xml:space="preserve">HYPERLINK "http://pastebin.com/uqGXVhdk"</w:instrText>
        </w:r>
        <w:r w:rsidDel="00000000" w:rsidR="00000000" w:rsidRPr="00000000">
          <w:fldChar w:fldCharType="separate"/>
        </w:r>
        <w:r w:rsidDel="00000000" w:rsidR="00000000" w:rsidRPr="00000000">
          <w:rPr>
            <w:color w:val="1155cc"/>
            <w:u w:val="single"/>
            <w:rtl w:val="0"/>
          </w:rPr>
          <w:t xml:space="preserve">http://pastebin.com/uqGXVhdk</w:t>
        </w:r>
        <w:r w:rsidDel="00000000" w:rsidR="00000000" w:rsidRPr="00000000">
          <w:fldChar w:fldCharType="end"/>
        </w:r>
      </w:ins>
      <w:r w:rsidDel="00000000" w:rsidR="00000000" w:rsidRPr="00000000">
        <w:rPr>
          <w:rtl w:val="0"/>
        </w:rPr>
        <w:t xml:space="preserve"> Gnoll When to Walk Away, Gnoll When to Run] " MxFgnollxFgnoll, femdom, handjob, vaginal, facesitting, prostate massage"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*http://pastebin.com/KVyEecwF The End of the Hunt] " MxTarrasque, femdom, deepthroat, vaginal"</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hyperlink r:id="rId405">
        <w:r w:rsidDel="00000000" w:rsidR="00000000" w:rsidRPr="00000000">
          <w:rPr>
            <w:color w:val="1155cc"/>
            <w:u w:val="single"/>
            <w:rtl w:val="0"/>
          </w:rPr>
          <w:t xml:space="preserve">Bardic Music</w:t>
        </w:r>
      </w:hyperlink>
      <w:r w:rsidDel="00000000" w:rsidR="00000000" w:rsidRPr="00000000">
        <w:rPr>
          <w:rtl w:val="0"/>
        </w:rPr>
        <w:t xml:space="preserve"> "MFF, light mind control, oral: female, oral:male, vaginal, masturbation, fingering"</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*[http://pastebin.com/d452wWgP Don't Give Up the Ghost] "MF, ghost, yandere, bondage, hair+footjob, vaginal"</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06">
        <w:r w:rsidDel="00000000" w:rsidR="00000000" w:rsidRPr="00000000">
          <w:rPr>
            <w:color w:val="1155cc"/>
            <w:u w:val="single"/>
            <w:rtl w:val="0"/>
          </w:rPr>
          <w:t xml:space="preserve">http://pastebin.com/Hbh58NtZ</w:t>
        </w:r>
      </w:hyperlink>
      <w:r w:rsidDel="00000000" w:rsidR="00000000" w:rsidRPr="00000000">
        <w:rPr>
          <w:rtl w:val="0"/>
        </w:rPr>
        <w:t xml:space="preserve"> A Different Knight's Gambit] "M Paladin x F Dragon, mouth play, excessive cum, impregnation, creative use of siege equipment"</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*[http://pastebin.com/SughKSi8 Unexpected Developments] "FxM, oral:male, oral:female, vaginal, deflowering, vampire things (hypnosis, blood sucking, etc.)"</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*[http://pastebin.com/m34BEWbs A Sphinx is Fine, Too] "FxF, sphinx, fingering, cunnilingus, anallingus, tribadism"</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*[http://pastebin.com/j6ffEmxb Prototype] " MxF, multi-armed gynoid, handjob, unconventional sex organs, shock play"</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hyperlink r:id="rId407">
        <w:r w:rsidDel="00000000" w:rsidR="00000000" w:rsidRPr="00000000">
          <w:rPr>
            <w:color w:val="1155cc"/>
            <w:u w:val="single"/>
            <w:rtl w:val="0"/>
          </w:rPr>
          <w:t xml:space="preserve">Maternal Instinct</w:t>
        </w:r>
      </w:hyperlink>
      <w:r w:rsidDel="00000000" w:rsidR="00000000" w:rsidRPr="00000000">
        <w:rPr>
          <w:rtl w:val="0"/>
        </w:rPr>
        <w:t xml:space="preserve"> MxF, FxF, insect-like aliens, oviposition and insemination, pheromones, large insertion, inflation"</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hyperlink r:id="rId408">
        <w:r w:rsidDel="00000000" w:rsidR="00000000" w:rsidRPr="00000000">
          <w:rPr>
            <w:color w:val="1155cc"/>
            <w:u w:val="single"/>
            <w:rtl w:val="0"/>
          </w:rPr>
          <w:t xml:space="preserve">Phase One</w:t>
        </w:r>
      </w:hyperlink>
      <w:r w:rsidDel="00000000" w:rsidR="00000000" w:rsidRPr="00000000">
        <w:rPr>
          <w:rtl w:val="0"/>
        </w:rPr>
        <w:t xml:space="preserve"> </w:t>
      </w:r>
      <w:r w:rsidDel="00000000" w:rsidR="00000000" w:rsidRPr="00000000">
        <w:rPr>
          <w:i w:val="1"/>
          <w:rtl w:val="0"/>
        </w:rPr>
        <w:t xml:space="preserve">Machine sex, Milf, mother/daughter, double penetration, excessive cum, mindbreak, impregnation</w:t>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*[http://pastebin.com/mnzMXu7k Mind Games] " 40k, SoB, tyranid, rape, chemical mind control, mind break, huge penetration, excessive cum, breathplay, orgy"</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*[http://pastebin.com/7bnUdiAa Reflections] "  FxF, fingering, oral, facesitting, panty gag, tribadism, dubcon, repressed sexuality"</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*[http://pastebin.com/JiaAnz9a Mind Games 2] "40k, SoB, psyker, mind control, reverse mind break, handjob, oral, deepthroat, vaginal, orgy"</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Midnight-chan's fics</w:t>
      </w: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i w:val="1"/>
        </w:rPr>
      </w:pPr>
      <w:hyperlink r:id="rId409">
        <w:r w:rsidDel="00000000" w:rsidR="00000000" w:rsidRPr="00000000">
          <w:rPr>
            <w:color w:val="1155cc"/>
            <w:u w:val="single"/>
            <w:rtl w:val="0"/>
          </w:rPr>
          <w:t xml:space="preserve">Fortune</w:t>
        </w:r>
      </w:hyperlink>
      <w:r w:rsidDel="00000000" w:rsidR="00000000" w:rsidRPr="00000000">
        <w:rPr>
          <w:rtl w:val="0"/>
        </w:rPr>
        <w:t xml:space="preserve"> </w:t>
      </w:r>
      <w:r w:rsidDel="00000000" w:rsidR="00000000" w:rsidRPr="00000000">
        <w:rPr>
          <w:i w:val="1"/>
          <w:rtl w:val="0"/>
        </w:rPr>
        <w:t xml:space="preserve">F/F, lamia, monstergirl, consensual</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MissyLewd’s fics</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i w:val="1"/>
        </w:rPr>
      </w:pPr>
      <w:hyperlink r:id="rId410">
        <w:r w:rsidDel="00000000" w:rsidR="00000000" w:rsidRPr="00000000">
          <w:rPr>
            <w:color w:val="1155cc"/>
            <w:u w:val="single"/>
            <w:rtl w:val="0"/>
          </w:rPr>
          <w:t xml:space="preserve">Haremocracy- Intro/Chapter 1</w:t>
        </w:r>
      </w:hyperlink>
      <w:r w:rsidDel="00000000" w:rsidR="00000000" w:rsidRPr="00000000">
        <w:rPr>
          <w:rtl w:val="0"/>
        </w:rPr>
        <w:t xml:space="preserve"> </w:t>
      </w:r>
      <w:r w:rsidDel="00000000" w:rsidR="00000000" w:rsidRPr="00000000">
        <w:rPr>
          <w:i w:val="1"/>
          <w:rtl w:val="0"/>
        </w:rPr>
        <w:t xml:space="preserve">domination, role reversal, sex slavery</w:t>
      </w: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Moloch's fics</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i w:val="1"/>
        </w:rPr>
      </w:pPr>
      <w:hyperlink r:id="rId411">
        <w:r w:rsidDel="00000000" w:rsidR="00000000" w:rsidRPr="00000000">
          <w:rPr>
            <w:color w:val="1155cc"/>
            <w:u w:val="single"/>
            <w:rtl w:val="0"/>
          </w:rPr>
          <w:t xml:space="preserve">Collected works</w:t>
        </w:r>
      </w:hyperlink>
      <w:r w:rsidDel="00000000" w:rsidR="00000000" w:rsidRPr="00000000">
        <w:rPr>
          <w:rtl w:val="0"/>
        </w:rPr>
        <w:t xml:space="preserve"> </w:t>
      </w:r>
      <w:r w:rsidDel="00000000" w:rsidR="00000000" w:rsidRPr="00000000">
        <w:rPr>
          <w:i w:val="1"/>
          <w:rtl w:val="0"/>
        </w:rPr>
        <w:t xml:space="preserve">tags inside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Monster's Fics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hyperlink r:id="rId412">
        <w:r w:rsidDel="00000000" w:rsidR="00000000" w:rsidRPr="00000000">
          <w:rPr>
            <w:color w:val="1155cc"/>
            <w:u w:val="single"/>
            <w:rtl w:val="0"/>
          </w:rPr>
          <w:t xml:space="preserve">The Nymph in the Lake </w:t>
        </w:r>
      </w:hyperlink>
      <w:r w:rsidDel="00000000" w:rsidR="00000000" w:rsidRPr="00000000">
        <w:rPr>
          <w:rtl w:val="0"/>
        </w:rPr>
        <w:t xml:space="preserve">"Fantasy, SailorxNymph, footplay, vaginal"</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hyperlink r:id="rId413">
        <w:r w:rsidDel="00000000" w:rsidR="00000000" w:rsidRPr="00000000">
          <w:rPr>
            <w:color w:val="1155cc"/>
            <w:u w:val="single"/>
            <w:rtl w:val="0"/>
          </w:rPr>
          <w:t xml:space="preserve">Kalisk's Precious Jewel</w:t>
        </w:r>
      </w:hyperlink>
      <w:r w:rsidDel="00000000" w:rsidR="00000000" w:rsidRPr="00000000">
        <w:rPr>
          <w:rtl w:val="0"/>
        </w:rPr>
        <w:t xml:space="preserve"> "DragonxPrincess, rape" </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*[http://pastebin.com/BNn7PhZ1 The Barbarian's Way] "ex-knightxbarbarian, drugging, anal, rape, m/m"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*[http://pastebin.com/tpurQ4jw More than Just Enemies] "PiratexPirate, light femdom" </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*[http://pastebin.com/XtAY4CR1 Jarun's Apprentice] "Copper DragonxMage, vanilla"</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*[http://pastebin.com/i4kxF6pZ Jarun's Maiden] "HumanxDragon, vanilla" </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*[http://pastebin.com/Fqcy4gud Jarun's Acquisition] "HumanxDragon, public sex"</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*[http://pastebin.com/vvF2Hx8a The Satyr's Seed] "WitchxSatyr, light femdom, /ss/" </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*[http://pastebin.com/YWk3XMJ0 Escaa's Revenge] "dark-skinned elf/dwarf, bondage, femdom, drugging, earplay" </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14">
        <w:r w:rsidDel="00000000" w:rsidR="00000000" w:rsidRPr="00000000">
          <w:rPr>
            <w:color w:val="1155cc"/>
            <w:u w:val="single"/>
            <w:rtl w:val="0"/>
          </w:rPr>
          <w:t xml:space="preserve">http://pastebin.com/ifXxP9EL</w:t>
        </w:r>
      </w:hyperlink>
      <w:r w:rsidDel="00000000" w:rsidR="00000000" w:rsidRPr="00000000">
        <w:rPr>
          <w:rtl w:val="0"/>
        </w:rPr>
        <w:t xml:space="preserve"> Lythra's Surprise] "Black DragonxTrap, oral:male, transvestism" </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*[http://pastebin.com/q4tvn3qE Little Li's Bout] "HalflingxHalf-Giant"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*[http://pastebin.com/rqmTyhhy Little Li's Love] "Halfling(f)xHalf Giant(m), loving sex, cuddles, size play"</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del w:author="Anonymous" w:id="24" w:date="2019-12-25T13:19:29Z">
        <w:r w:rsidDel="00000000" w:rsidR="00000000" w:rsidRPr="00000000">
          <w:rPr>
            <w:rtl w:val="0"/>
          </w:rPr>
          <w:delText xml:space="preserve">http://pastebin.com/VVR9bKDY</w:delText>
        </w:r>
      </w:del>
      <w:ins w:author="Anonymous" w:id="24" w:date="2019-12-25T13:19:29Z">
        <w:r w:rsidDel="00000000" w:rsidR="00000000" w:rsidRPr="00000000">
          <w:fldChar w:fldCharType="begin"/>
        </w:r>
        <w:r w:rsidDel="00000000" w:rsidR="00000000" w:rsidRPr="00000000">
          <w:instrText xml:space="preserve">HYPERLINK "http://pastebin.com/VVR9bKDY"</w:instrText>
        </w:r>
        <w:r w:rsidDel="00000000" w:rsidR="00000000" w:rsidRPr="00000000">
          <w:fldChar w:fldCharType="separate"/>
        </w:r>
        <w:r w:rsidDel="00000000" w:rsidR="00000000" w:rsidRPr="00000000">
          <w:rPr>
            <w:color w:val="1155cc"/>
            <w:u w:val="single"/>
            <w:rtl w:val="0"/>
          </w:rPr>
          <w:t xml:space="preserve">http://pastebin.com/VVR9bKDY</w:t>
        </w:r>
        <w:r w:rsidDel="00000000" w:rsidR="00000000" w:rsidRPr="00000000">
          <w:fldChar w:fldCharType="end"/>
        </w:r>
      </w:ins>
      <w:r w:rsidDel="00000000" w:rsidR="00000000" w:rsidRPr="00000000">
        <w:rPr>
          <w:rtl w:val="0"/>
        </w:rPr>
        <w:t xml:space="preserve"> The Laboratory] "monsterxhuman, consensual"</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15">
        <w:r w:rsidDel="00000000" w:rsidR="00000000" w:rsidRPr="00000000">
          <w:rPr>
            <w:color w:val="1155cc"/>
            <w:u w:val="single"/>
            <w:rtl w:val="0"/>
          </w:rPr>
          <w:t xml:space="preserve">http://pastebin.com/D0W1iALY</w:t>
        </w:r>
      </w:hyperlink>
      <w:r w:rsidDel="00000000" w:rsidR="00000000" w:rsidRPr="00000000">
        <w:rPr>
          <w:rtl w:val="0"/>
        </w:rPr>
        <w:t xml:space="preserve"> Harpy Happenstance] "HumanxHarpy/Monster, Rape, Adrenaline sex"</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*[http://pastebin.com/dR1Y4b8P The Sprite] "Shadowrun, TechnomancerxSprite"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Monsters, The Girl "masturbation, rape, offhand mention of gore"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**[http://pastebin.com/WhtFrV9k Part 1]</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**[http://pastebin.com/TWYb5gA4 Part 2]</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*[http://pastebin.com/NCBLbaKx Lythra's Pleasure] "TrapxDragon, oral:female, vaginal"</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*[http://pastebin.com/w4EtNi89 Making Friends on the High Seas] "piratexsailor, lady pirate captain, clothing destruction, cuddles, public nudity"</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*[http://pastebin.com/gt6Gc65d In Times of Need] "commanding officerxsoldier, m/m, anal"</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*[http://pastebin.com/wKEx5Cis The Little House in the Woods] "MagexMage Hunter, fingering, dubcon"</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*[http://pastebin.com/vK6VXxLr The Mermaid Malefactor] "humanxmermaid, breathplay, vaginal"</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*[http://pastebin.com/8HcP1Q78 Cheli's Web] "dragonxspider, oral, web bondage, MtG (kind of)"</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*[http://pastebin.com/sK8m7sJU A mermaid's apology] "humanxmermaid, hugs and cuddle, vanilla, handholding, made by anon but on the same universe"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*[http://pastebin.com/j6imfjpS Party Meditations] "halfling, oral, MMF threesome"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*[http://pastebin.com/96pBGp0b Clean Souls] "paladinxrogue, oral, bathing"</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16">
        <w:r w:rsidDel="00000000" w:rsidR="00000000" w:rsidRPr="00000000">
          <w:rPr>
            <w:color w:val="1155cc"/>
            <w:u w:val="single"/>
            <w:rtl w:val="0"/>
          </w:rPr>
          <w:t xml:space="preserve">http://pastebin.com/NhhXXwLv</w:t>
        </w:r>
      </w:hyperlink>
      <w:r w:rsidDel="00000000" w:rsidR="00000000" w:rsidRPr="00000000">
        <w:rPr>
          <w:rtl w:val="0"/>
        </w:rPr>
        <w:t xml:space="preserve"> Public Secrets] "Shadowrun, voyeurism, masturbation, rape/noncon, drug use, in general kind of a gross girl"</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17">
        <w:r w:rsidDel="00000000" w:rsidR="00000000" w:rsidRPr="00000000">
          <w:rPr>
            <w:color w:val="1155cc"/>
            <w:u w:val="single"/>
            <w:rtl w:val="0"/>
          </w:rPr>
          <w:t xml:space="preserve">http://pastebin.com/Ji06viBi</w:t>
        </w:r>
      </w:hyperlink>
      <w:r w:rsidDel="00000000" w:rsidR="00000000" w:rsidRPr="00000000">
        <w:rPr>
          <w:rtl w:val="0"/>
        </w:rPr>
        <w:t xml:space="preserve"> The Aboleth's Touch] "tentaclexGirl, aboleth, chubby elf"</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*[http://pastebin.com/aVwMRp4J Blast from the Past] "Shadowrun, masturbation, mention of crossdressing"</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hyperlink r:id="rId418">
        <w:r w:rsidDel="00000000" w:rsidR="00000000" w:rsidRPr="00000000">
          <w:rPr>
            <w:color w:val="1155cc"/>
            <w:u w:val="single"/>
            <w:rtl w:val="0"/>
          </w:rPr>
          <w:t xml:space="preserve">Caught in the Web, Part 1</w:t>
        </w:r>
      </w:hyperlink>
      <w:r w:rsidDel="00000000" w:rsidR="00000000" w:rsidRPr="00000000">
        <w:rPr>
          <w:rtl w:val="0"/>
        </w:rPr>
        <w:t xml:space="preserve"> "Shadowrun, Male cyberneticist doctor / his female triple amputee patient, bondage, female orgasms, sexy mask"</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*[http://pastebin.com/ycYnjk5r Caught in the Web, part 2] "Shadowrun, Male cyberneticist doctor / his female triple amputee patient, bondage, oral sex, sex, sexy mask"</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*[http://pastebin.com/ZHFMGEzU Caught in the Web - Intermission] "no smut, feels, non-sexual violence"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http://pastebin.com/K4aZ1DUA</w:t>
      </w:r>
      <w:r w:rsidDel="00000000" w:rsidR="00000000" w:rsidRPr="00000000">
        <w:rPr>
          <w:rtl w:val="0"/>
        </w:rPr>
        <w:t xml:space="preserve"> Caught in the Web - Part 3] "Shadowrun, Male cyberneticist doctor / his female triple amputee patient, bondage, forced orgasm, bathtub sex, limblessness"</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*[http://pastebin.com/iXjPcUTb Monster's Guide to Writing Monsters]</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*[http://pastebin.com/JFNxpvyK The Black Sheep] "fantasy, rape, knifeplay, some blood not in detail"</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*[http://pastebin.com/AYRfaz6C Cult Calamity] "public sex, virgins"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19">
        <w:r w:rsidDel="00000000" w:rsidR="00000000" w:rsidRPr="00000000">
          <w:rPr>
            <w:color w:val="1155cc"/>
            <w:u w:val="single"/>
            <w:rtl w:val="0"/>
          </w:rPr>
          <w:t xml:space="preserve">http://pastebin.com/jt16sFqT</w:t>
        </w:r>
      </w:hyperlink>
      <w:r w:rsidDel="00000000" w:rsidR="00000000" w:rsidRPr="00000000">
        <w:rPr>
          <w:rtl w:val="0"/>
        </w:rPr>
        <w:t xml:space="preserve"> Lythra's Lover] "trap, rape, some early egg pushing"</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20">
        <w:r w:rsidDel="00000000" w:rsidR="00000000" w:rsidRPr="00000000">
          <w:rPr>
            <w:color w:val="1155cc"/>
            <w:u w:val="single"/>
            <w:rtl w:val="0"/>
          </w:rPr>
          <w:t xml:space="preserve">http://pastebin.com/twMnS7VC</w:t>
        </w:r>
      </w:hyperlink>
      <w:r w:rsidDel="00000000" w:rsidR="00000000" w:rsidRPr="00000000">
        <w:rPr>
          <w:rtl w:val="0"/>
        </w:rPr>
        <w:t xml:space="preserve"> Witch's Familiar] "incest (adoptive mother and in a dream), horror, rape, light gore not portrayed sexually"</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Mustache Luchador's fics</w:t>
      </w: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i w:val="1"/>
        </w:rPr>
      </w:pPr>
      <w:hyperlink r:id="rId421">
        <w:r w:rsidDel="00000000" w:rsidR="00000000" w:rsidRPr="00000000">
          <w:rPr>
            <w:color w:val="1155cc"/>
            <w:u w:val="single"/>
            <w:rtl w:val="0"/>
          </w:rPr>
          <w:t xml:space="preserve">Collected works</w:t>
        </w:r>
      </w:hyperlink>
      <w:r w:rsidDel="00000000" w:rsidR="00000000" w:rsidRPr="00000000">
        <w:rPr>
          <w:rtl w:val="0"/>
        </w:rPr>
        <w:t xml:space="preserve"> </w:t>
      </w:r>
      <w:r w:rsidDel="00000000" w:rsidR="00000000" w:rsidRPr="00000000">
        <w:rPr>
          <w:i w:val="1"/>
          <w:rtl w:val="0"/>
        </w:rPr>
        <w:t xml:space="preserve">tags inside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Muttonchop's fics</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i w:val="1"/>
        </w:rPr>
      </w:pPr>
      <w:hyperlink r:id="rId422">
        <w:r w:rsidDel="00000000" w:rsidR="00000000" w:rsidRPr="00000000">
          <w:rPr>
            <w:color w:val="1155cc"/>
            <w:u w:val="single"/>
            <w:rtl w:val="0"/>
          </w:rPr>
          <w:t xml:space="preserve">Digg</w:t>
        </w:r>
      </w:hyperlink>
      <w:del w:author="Dylan Pedlar" w:id="25" w:date="2019-11-29T18:23:18Z">
        <w:r w:rsidDel="00000000" w:rsidR="00000000" w:rsidRPr="00000000">
          <w:fldChar w:fldCharType="begin"/>
        </w:r>
        <w:r w:rsidDel="00000000" w:rsidR="00000000" w:rsidRPr="00000000">
          <w:delInstrText xml:space="preserve">HYPERLINK "http://pastebin.com/VFfiCcK9"</w:delInstrText>
        </w:r>
        <w:r w:rsidDel="00000000" w:rsidR="00000000" w:rsidRPr="00000000">
          <w:fldChar w:fldCharType="separate"/>
        </w:r>
        <w:r w:rsidDel="00000000" w:rsidR="00000000" w:rsidRPr="00000000">
          <w:rPr>
            <w:color w:val="1155cc"/>
            <w:u w:val="single"/>
            <w:rtl w:val="0"/>
          </w:rPr>
          <w:delText xml:space="preserve">ing </w:delText>
        </w:r>
        <w:r w:rsidDel="00000000" w:rsidR="00000000" w:rsidRPr="00000000">
          <w:fldChar w:fldCharType="end"/>
        </w:r>
      </w:del>
      <w:hyperlink r:id="rId423">
        <w:r w:rsidDel="00000000" w:rsidR="00000000" w:rsidRPr="00000000">
          <w:rPr>
            <w:color w:val="1155cc"/>
            <w:u w:val="single"/>
            <w:rtl w:val="0"/>
          </w:rPr>
          <w:t xml:space="preserve">for Heresy</w:t>
        </w:r>
      </w:hyperlink>
      <w:r w:rsidDel="00000000" w:rsidR="00000000" w:rsidRPr="00000000">
        <w:rPr>
          <w:rtl w:val="0"/>
        </w:rPr>
        <w:t xml:space="preserve"> </w:t>
      </w:r>
      <w:r w:rsidDel="00000000" w:rsidR="00000000" w:rsidRPr="00000000">
        <w:rPr>
          <w:i w:val="1"/>
          <w:rtl w:val="0"/>
        </w:rPr>
        <w:t xml:space="preserve">M Inquisitor x F Eldar Warlock, Earplay, Vaginal, Vanilla, Body exploration, oral, awkward conversation, kissing and hand holding</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hyperlink r:id="rId424">
        <w:r w:rsidDel="00000000" w:rsidR="00000000" w:rsidRPr="00000000">
          <w:rPr>
            <w:color w:val="1155cc"/>
            <w:u w:val="single"/>
            <w:rtl w:val="0"/>
          </w:rPr>
          <w:t xml:space="preserve">Digging For Heresy- Redux (remake of above)</w:t>
        </w:r>
      </w:hyperlink>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i w:val="1"/>
        </w:rPr>
      </w:pPr>
      <w:hyperlink r:id="rId425">
        <w:r w:rsidDel="00000000" w:rsidR="00000000" w:rsidRPr="00000000">
          <w:rPr>
            <w:color w:val="1155cc"/>
            <w:u w:val="single"/>
            <w:rtl w:val="0"/>
          </w:rPr>
          <w:t xml:space="preserve">Sailing For Heresy</w:t>
        </w:r>
      </w:hyperlink>
      <w:r w:rsidDel="00000000" w:rsidR="00000000" w:rsidRPr="00000000">
        <w:rPr>
          <w:rtl w:val="0"/>
        </w:rPr>
        <w:t xml:space="preserve"> </w:t>
      </w:r>
      <w:r w:rsidDel="00000000" w:rsidR="00000000" w:rsidRPr="00000000">
        <w:rPr>
          <w:i w:val="1"/>
          <w:rtl w:val="0"/>
        </w:rPr>
        <w:t xml:space="preserve">M Inquisitor x F Eldar Warlock x Macha, Vanilla, Kissing, Fingering, Vaginal, Earplay, Deep penetration, oral, threesome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Nellaveth’s fics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hyperlink r:id="rId426">
        <w:r w:rsidDel="00000000" w:rsidR="00000000" w:rsidRPr="00000000">
          <w:rPr>
            <w:color w:val="1155cc"/>
            <w:u w:val="single"/>
            <w:rtl w:val="0"/>
          </w:rPr>
          <w:t xml:space="preserve">Family of </w:t>
        </w:r>
      </w:hyperlink>
      <w:commentRangeStart w:id="0"/>
      <w:hyperlink r:id="rId427">
        <w:r w:rsidDel="00000000" w:rsidR="00000000" w:rsidRPr="00000000">
          <w:rPr>
            <w:color w:val="1155cc"/>
            <w:u w:val="single"/>
            <w:rtl w:val="0"/>
          </w:rPr>
          <w:t xml:space="preserve">Three</w:t>
        </w:r>
      </w:hyperlink>
      <w:commentRangeEnd w:id="0"/>
      <w:r w:rsidDel="00000000" w:rsidR="00000000" w:rsidRPr="00000000">
        <w:commentReference w:id="0"/>
      </w:r>
      <w:r w:rsidDel="00000000" w:rsidR="00000000" w:rsidRPr="00000000">
        <w:rPr>
          <w:i w:val="1"/>
          <w:rtl w:val="0"/>
        </w:rPr>
        <w:t xml:space="preserve"> Mother/Daughter, Sister/Sister, Futanari, excessive cum, stomach bulge, cumflation, loli(ish), very light BDSM </w:t>
      </w:r>
      <w:r w:rsidDel="00000000" w:rsidR="00000000" w:rsidRPr="00000000">
        <w:rPr>
          <w:rtl w:val="0"/>
        </w:rPr>
        <w:t xml:space="preserve">(broken link)</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hyperlink r:id="rId428">
        <w:r w:rsidDel="00000000" w:rsidR="00000000" w:rsidRPr="00000000">
          <w:rPr>
            <w:color w:val="1155cc"/>
            <w:u w:val="single"/>
            <w:rtl w:val="0"/>
          </w:rPr>
          <w:t xml:space="preserve">Earning a Name</w:t>
        </w:r>
      </w:hyperlink>
      <w:r w:rsidDel="00000000" w:rsidR="00000000" w:rsidRPr="00000000">
        <w:rPr>
          <w:i w:val="1"/>
          <w:rtl w:val="0"/>
        </w:rPr>
        <w:t xml:space="preserve">  Futanari, Amazonian, Hyper proportions, hyper libido, stomach bulge, cumflation, futa transformation</w:t>
      </w: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Nirguy’s fienanßnññcsee x i</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hyperlink r:id="rId429">
        <w:r w:rsidDel="00000000" w:rsidR="00000000" w:rsidRPr="00000000">
          <w:rPr>
            <w:color w:val="1155cc"/>
            <w:u w:val="single"/>
            <w:rtl w:val="0"/>
          </w:rPr>
          <w:t xml:space="preserve">Nirguy's Pastebin (tags inside)</w:t>
        </w:r>
      </w:hyperlink>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OmegaXypher’s fics</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i w:val="1"/>
        </w:rPr>
      </w:pPr>
      <w:hyperlink r:id="rId430">
        <w:r w:rsidDel="00000000" w:rsidR="00000000" w:rsidRPr="00000000">
          <w:rPr>
            <w:color w:val="1155cc"/>
            <w:u w:val="single"/>
            <w:rtl w:val="0"/>
          </w:rPr>
          <w:t xml:space="preserve">The R-Virus: Trespasser</w:t>
        </w:r>
      </w:hyperlink>
      <w:r w:rsidDel="00000000" w:rsidR="00000000" w:rsidRPr="00000000">
        <w:rPr>
          <w:rtl w:val="0"/>
        </w:rPr>
        <w:t xml:space="preserve"> </w:t>
      </w:r>
      <w:r w:rsidDel="00000000" w:rsidR="00000000" w:rsidRPr="00000000">
        <w:rPr>
          <w:i w:val="1"/>
          <w:rtl w:val="0"/>
        </w:rPr>
        <w:t xml:space="preserve">Resident Evil, Mutant, Zombie, Large Insertion, Stomach Bulge, Fisting, Exotic cum, Extreme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i w:val="1"/>
        </w:rPr>
      </w:pPr>
      <w:hyperlink r:id="rId431">
        <w:r w:rsidDel="00000000" w:rsidR="00000000" w:rsidRPr="00000000">
          <w:rPr>
            <w:color w:val="1155cc"/>
            <w:u w:val="single"/>
            <w:rtl w:val="0"/>
          </w:rPr>
          <w:t xml:space="preserve">Galaxy of Terror</w:t>
        </w:r>
      </w:hyperlink>
      <w:r w:rsidDel="00000000" w:rsidR="00000000" w:rsidRPr="00000000">
        <w:rPr>
          <w:rtl w:val="0"/>
        </w:rPr>
        <w:t xml:space="preserve"> </w:t>
      </w:r>
      <w:r w:rsidDel="00000000" w:rsidR="00000000" w:rsidRPr="00000000">
        <w:rPr>
          <w:i w:val="1"/>
          <w:rtl w:val="0"/>
        </w:rPr>
        <w:t xml:space="preserve">Monster sex, Forced, M/F, Size Difference, Tentacles, Bondage, Rough, Large Insertion, Stomach Bulge, Cumflation, Impregnation, Breeding.</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hyperlink r:id="rId432">
        <w:r w:rsidDel="00000000" w:rsidR="00000000" w:rsidRPr="00000000">
          <w:rPr>
            <w:color w:val="1155cc"/>
            <w:u w:val="single"/>
            <w:rtl w:val="0"/>
          </w:rPr>
          <w:t xml:space="preserve">Ravaged by the Roadside</w:t>
        </w:r>
      </w:hyperlink>
      <w:r w:rsidDel="00000000" w:rsidR="00000000" w:rsidRPr="00000000">
        <w:rPr>
          <w:rtl w:val="0"/>
        </w:rPr>
        <w:t xml:space="preserve"> </w:t>
      </w:r>
      <w:r w:rsidDel="00000000" w:rsidR="00000000" w:rsidRPr="00000000">
        <w:rPr>
          <w:i w:val="1"/>
          <w:rtl w:val="0"/>
        </w:rPr>
        <w:t xml:space="preserve">Werewolf, M/F, Reluctance, Knot, Large insertion, Stomach Bulge, Cumflation, Impregnation, Birthing.</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Onyx's fics</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[http://pastebin.com/u/Sapphic-Onyx Onyx' pastebin]</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Pale Horse "40k, Progenaxvarious, lesbians"</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**[http://pastebin.com/qWp8SBCz Part 1] </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**[http://pastebin.com/YBY0usRy Part 2] </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*[http://pastebin.com/RwW84HXv Honey Pot Inn] "pixiexpixie, honey wrestling"</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*[http://pastebin.com/C0Tc21XF From the Sea]"AmazonxShip captain, vanilla, oral:male, vaginal"</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33">
        <w:r w:rsidDel="00000000" w:rsidR="00000000" w:rsidRPr="00000000">
          <w:rPr>
            <w:color w:val="1155cc"/>
            <w:u w:val="single"/>
            <w:rtl w:val="0"/>
          </w:rPr>
          <w:t xml:space="preserve">http://pastebin.com/ddVWLL8T</w:t>
        </w:r>
      </w:hyperlink>
      <w:r w:rsidDel="00000000" w:rsidR="00000000" w:rsidRPr="00000000">
        <w:rPr>
          <w:rtl w:val="0"/>
        </w:rPr>
        <w:t xml:space="preserve"> Lips and Amasec] "lesbians, seduction, WH40k"</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*[http://pastebin.com/gbDmqMti From the Sea II] "AmazonxShip captain, bondage, oral:female, vaginal"</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*[http://pastebin.com/SxqKH5rC From the Sea III] " "AmazonxShip captain, handjob"</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*[http://pastebin.com/5SdJQNJt From the Sea IV] "no smut"</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34">
        <w:r w:rsidDel="00000000" w:rsidR="00000000" w:rsidRPr="00000000">
          <w:rPr>
            <w:color w:val="1155cc"/>
            <w:u w:val="single"/>
            <w:rtl w:val="0"/>
          </w:rPr>
          <w:t xml:space="preserve">http://pastebin.com/VDLUuKye</w:t>
        </w:r>
      </w:hyperlink>
      <w:r w:rsidDel="00000000" w:rsidR="00000000" w:rsidRPr="00000000">
        <w:rPr>
          <w:rtl w:val="0"/>
        </w:rPr>
        <w:t xml:space="preserve"> She Who Wanders] "Succubus, MILF, m!Virgin, vanilla sex, non-sexual death, bad end"</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35">
        <w:r w:rsidDel="00000000" w:rsidR="00000000" w:rsidRPr="00000000">
          <w:rPr>
            <w:color w:val="1155cc"/>
            <w:u w:val="single"/>
            <w:rtl w:val="0"/>
          </w:rPr>
          <w:t xml:space="preserve">http://pastebin.com/kP0Yp66F</w:t>
        </w:r>
      </w:hyperlink>
      <w:r w:rsidDel="00000000" w:rsidR="00000000" w:rsidRPr="00000000">
        <w:rPr>
          <w:rtl w:val="0"/>
        </w:rPr>
        <w:t xml:space="preserve"> She</w:t>
      </w:r>
      <w:r w:rsidDel="00000000" w:rsidR="00000000" w:rsidRPr="00000000">
        <w:rPr>
          <w:rtl w:val="0"/>
        </w:rPr>
        <w:t xml:space="preserve"> Who Wanders Part II] "MILF!Succubus, ora</w:t>
      </w:r>
      <w:ins w:author="Nathan Harding" w:id="26" w:date="2019-09-25T20:13:51Z">
        <w:r w:rsidDel="00000000" w:rsidR="00000000" w:rsidRPr="00000000">
          <w:rPr>
            <w:rtl w:val="0"/>
          </w:rPr>
          <w:t xml:space="preserve">hyperulg</w:t>
        </w:r>
      </w:ins>
      <w:r w:rsidDel="00000000" w:rsidR="00000000" w:rsidRPr="00000000">
        <w:rPr>
          <w:rtl w:val="0"/>
        </w:rPr>
        <w:t xml:space="preserve">l, anal, training, age gap"</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36">
        <w:r w:rsidDel="00000000" w:rsidR="00000000" w:rsidRPr="00000000">
          <w:rPr>
            <w:color w:val="1155cc"/>
            <w:u w:val="single"/>
            <w:rtl w:val="0"/>
          </w:rPr>
          <w:t xml:space="preserve">http://pastebin.com/zxxcpbBt</w:t>
        </w:r>
      </w:hyperlink>
      <w:r w:rsidDel="00000000" w:rsidR="00000000" w:rsidRPr="00000000">
        <w:rPr>
          <w:rtl w:val="0"/>
        </w:rPr>
        <w:t xml:space="preserve"> She Who Wanders Part III] "MILF, m/f, anal, succubus, middle-aged man, story"</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37">
        <w:r w:rsidDel="00000000" w:rsidR="00000000" w:rsidRPr="00000000">
          <w:rPr>
            <w:color w:val="1155cc"/>
            <w:u w:val="single"/>
            <w:rtl w:val="0"/>
          </w:rPr>
          <w:t xml:space="preserve">http://pastebin.com/8YAxTWCF</w:t>
        </w:r>
      </w:hyperlink>
      <w:r w:rsidDel="00000000" w:rsidR="00000000" w:rsidRPr="00000000">
        <w:rPr>
          <w:rtl w:val="0"/>
        </w:rPr>
        <w:t xml:space="preserve"> She Who Wanders Part IV] "MILF!Succubus, vanilla,  prostitution, mind control"</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38">
        <w:r w:rsidDel="00000000" w:rsidR="00000000" w:rsidRPr="00000000">
          <w:rPr>
            <w:color w:val="1155cc"/>
            <w:u w:val="single"/>
            <w:rtl w:val="0"/>
          </w:rPr>
          <w:t xml:space="preserve">http://pastebin.com/bKdTAJ3u</w:t>
        </w:r>
      </w:hyperlink>
      <w:r w:rsidDel="00000000" w:rsidR="00000000" w:rsidRPr="00000000">
        <w:rPr>
          <w:rtl w:val="0"/>
        </w:rPr>
        <w:t xml:space="preserve"> Battle Wounds] "Nurse, M/F, Inexperienced, Teen, Cowgirl, Creampie"</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39">
        <w:r w:rsidDel="00000000" w:rsidR="00000000" w:rsidRPr="00000000">
          <w:rPr>
            <w:color w:val="1155cc"/>
            <w:u w:val="single"/>
            <w:rtl w:val="0"/>
          </w:rPr>
          <w:t xml:space="preserve">http://pastebin.com/UDVdPRD2 </w:t>
        </w:r>
      </w:hyperlink>
      <w:r w:rsidDel="00000000" w:rsidR="00000000" w:rsidRPr="00000000">
        <w:rPr>
          <w:rtl w:val="0"/>
        </w:rPr>
        <w:t xml:space="preserve">She Who Wanders Part V] "F/M/F, interracial, oral, cunnilingus, hypnotism, mind-reading"</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40">
        <w:r w:rsidDel="00000000" w:rsidR="00000000" w:rsidRPr="00000000">
          <w:rPr>
            <w:color w:val="1155cc"/>
            <w:u w:val="single"/>
            <w:rtl w:val="0"/>
          </w:rPr>
          <w:t xml:space="preserve">http://pastebin.com/WNqXgHC3</w:t>
        </w:r>
      </w:hyperlink>
      <w:r w:rsidDel="00000000" w:rsidR="00000000" w:rsidRPr="00000000">
        <w:rPr>
          <w:rtl w:val="0"/>
        </w:rPr>
        <w:t xml:space="preserve"> She Who Wanders Part VI] "F/F, dubcon, cunnilingus, anallingus, fingering, hypnotism"</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OsmiumAnon’s fics</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hyperlink r:id="rId441">
        <w:r w:rsidDel="00000000" w:rsidR="00000000" w:rsidRPr="00000000">
          <w:rPr>
            <w:color w:val="1155cc"/>
            <w:u w:val="single"/>
            <w:rtl w:val="0"/>
          </w:rPr>
          <w:t xml:space="preserve">The War Masks We Share</w:t>
        </w:r>
      </w:hyperlink>
      <w:r w:rsidDel="00000000" w:rsidR="00000000" w:rsidRPr="00000000">
        <w:rPr>
          <w:rtl w:val="0"/>
        </w:rPr>
        <w:t xml:space="preserve"> </w:t>
      </w:r>
      <w:r w:rsidDel="00000000" w:rsidR="00000000" w:rsidRPr="00000000">
        <w:rPr>
          <w:i w:val="1"/>
          <w:rtl w:val="0"/>
        </w:rPr>
        <w:t xml:space="preserve">M-Space Marine/F-Eldar, first time, experienced, large penetration, consensual, heresy!, probably heresy!, is it heresy?, rough sex, creampie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PaladinD's fics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hyperlink r:id="rId442">
        <w:r w:rsidDel="00000000" w:rsidR="00000000" w:rsidRPr="00000000">
          <w:rPr>
            <w:color w:val="1155cc"/>
            <w:u w:val="single"/>
            <w:rtl w:val="0"/>
          </w:rPr>
          <w:t xml:space="preserve">Collected Works</w:t>
        </w:r>
      </w:hyperlink>
      <w:r w:rsidDel="00000000" w:rsidR="00000000" w:rsidRPr="00000000">
        <w:rPr>
          <w:rtl w:val="0"/>
        </w:rPr>
        <w:t xml:space="preserve"> "tags inside"</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Parallax’s fics</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i w:val="1"/>
        </w:rPr>
      </w:pPr>
      <w:hyperlink r:id="rId443">
        <w:r w:rsidDel="00000000" w:rsidR="00000000" w:rsidRPr="00000000">
          <w:rPr>
            <w:color w:val="1155cc"/>
            <w:u w:val="single"/>
            <w:rtl w:val="0"/>
          </w:rPr>
          <w:t xml:space="preserve">Iron Oxide</w:t>
        </w:r>
      </w:hyperlink>
      <w:r w:rsidDel="00000000" w:rsidR="00000000" w:rsidRPr="00000000">
        <w:rPr>
          <w:rtl w:val="0"/>
        </w:rPr>
        <w:t xml:space="preserve"> </w:t>
      </w:r>
      <w:r w:rsidDel="00000000" w:rsidR="00000000" w:rsidRPr="00000000">
        <w:rPr>
          <w:i w:val="1"/>
          <w:rtl w:val="0"/>
        </w:rPr>
        <w:t xml:space="preserve">M/f, monstergirl</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i w:val="1"/>
        </w:rPr>
      </w:pPr>
      <w:hyperlink r:id="rId444">
        <w:r w:rsidDel="00000000" w:rsidR="00000000" w:rsidRPr="00000000">
          <w:rPr>
            <w:color w:val="1155cc"/>
            <w:u w:val="single"/>
            <w:rtl w:val="0"/>
          </w:rPr>
          <w:t xml:space="preserve">Second Date</w:t>
        </w:r>
      </w:hyperlink>
      <w:r w:rsidDel="00000000" w:rsidR="00000000" w:rsidRPr="00000000">
        <w:rPr>
          <w:rtl w:val="0"/>
        </w:rPr>
        <w:t xml:space="preserve"> </w:t>
      </w:r>
      <w:r w:rsidDel="00000000" w:rsidR="00000000" w:rsidRPr="00000000">
        <w:rPr>
          <w:i w:val="1"/>
          <w:rtl w:val="0"/>
        </w:rPr>
        <w:t xml:space="preserve">M/f, monstergirl</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i w:val="1"/>
        </w:rPr>
      </w:pPr>
      <w:hyperlink r:id="rId445">
        <w:r w:rsidDel="00000000" w:rsidR="00000000" w:rsidRPr="00000000">
          <w:rPr>
            <w:color w:val="1155cc"/>
            <w:u w:val="single"/>
            <w:rtl w:val="0"/>
          </w:rPr>
          <w:t xml:space="preserve">Roommates</w:t>
        </w:r>
      </w:hyperlink>
      <w:r w:rsidDel="00000000" w:rsidR="00000000" w:rsidRPr="00000000">
        <w:rPr>
          <w:rtl w:val="0"/>
        </w:rPr>
        <w:t xml:space="preserve"> </w:t>
      </w:r>
      <w:r w:rsidDel="00000000" w:rsidR="00000000" w:rsidRPr="00000000">
        <w:rPr>
          <w:i w:val="1"/>
          <w:rtl w:val="0"/>
        </w:rPr>
        <w:t xml:space="preserve">M/M, size, excessive cum</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i w:val="1"/>
        </w:rPr>
      </w:pPr>
      <w:hyperlink r:id="rId446">
        <w:r w:rsidDel="00000000" w:rsidR="00000000" w:rsidRPr="00000000">
          <w:rPr>
            <w:color w:val="1155cc"/>
            <w:u w:val="single"/>
            <w:rtl w:val="0"/>
          </w:rPr>
          <w:t xml:space="preserve">XXS/XXL: A Size Story</w:t>
        </w:r>
      </w:hyperlink>
      <w:r w:rsidDel="00000000" w:rsidR="00000000" w:rsidRPr="00000000">
        <w:rPr>
          <w:i w:val="1"/>
          <w:rtl w:val="0"/>
        </w:rPr>
        <w:t xml:space="preserve"> futa/futa, size, hyper, excessive cum </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i w:val="1"/>
        </w:rPr>
      </w:pPr>
      <w:hyperlink r:id="rId447">
        <w:r w:rsidDel="00000000" w:rsidR="00000000" w:rsidRPr="00000000">
          <w:rPr>
            <w:color w:val="1155cc"/>
            <w:u w:val="single"/>
            <w:rtl w:val="0"/>
          </w:rPr>
          <w:t xml:space="preserve">The Admiral's First Night Battle is a Combined Fleet Exercise</w:t>
        </w:r>
      </w:hyperlink>
      <w:r w:rsidDel="00000000" w:rsidR="00000000" w:rsidRPr="00000000">
        <w:rPr>
          <w:rtl w:val="0"/>
        </w:rPr>
        <w:t xml:space="preserve"> </w:t>
      </w:r>
      <w:r w:rsidDel="00000000" w:rsidR="00000000" w:rsidRPr="00000000">
        <w:rPr>
          <w:i w:val="1"/>
          <w:sz w:val="20"/>
          <w:szCs w:val="20"/>
          <w:highlight w:val="white"/>
          <w:rtl w:val="0"/>
        </w:rPr>
        <w:t xml:space="preserve">Futa, Futa-on-male, Futa-on-Female, Threesome, Incest</w:t>
      </w:r>
      <w:r w:rsidDel="00000000" w:rsidR="00000000" w:rsidRPr="00000000">
        <w:rPr>
          <w:i w:val="1"/>
          <w:rtl w:val="0"/>
        </w:rPr>
        <w:br w:type="textWrapping"/>
      </w:r>
      <w:hyperlink r:id="rId448">
        <w:r w:rsidDel="00000000" w:rsidR="00000000" w:rsidRPr="00000000">
          <w:rPr>
            <w:color w:val="1155cc"/>
            <w:sz w:val="20"/>
            <w:szCs w:val="20"/>
            <w:highlight w:val="white"/>
            <w:u w:val="single"/>
            <w:rtl w:val="0"/>
          </w:rPr>
          <w:t xml:space="preserve">The Repairman</w:t>
        </w:r>
      </w:hyperlink>
      <w:r w:rsidDel="00000000" w:rsidR="00000000" w:rsidRPr="00000000">
        <w:rPr>
          <w:i w:val="1"/>
          <w:rtl w:val="0"/>
        </w:rPr>
        <w:t xml:space="preserve"> </w:t>
      </w:r>
      <w:r w:rsidDel="00000000" w:rsidR="00000000" w:rsidRPr="00000000">
        <w:rPr>
          <w:i w:val="1"/>
          <w:sz w:val="20"/>
          <w:szCs w:val="20"/>
          <w:highlight w:val="white"/>
          <w:rtl w:val="0"/>
        </w:rPr>
        <w:t xml:space="preserve">Monstergirl, cyborg, M/F*, fellatio*, 69*</w:t>
      </w: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Penguin1000's fics</w:t>
      </w: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hyperlink r:id="rId449">
        <w:r w:rsidDel="00000000" w:rsidR="00000000" w:rsidRPr="00000000">
          <w:rPr>
            <w:color w:val="1155cc"/>
            <w:u w:val="single"/>
            <w:rtl w:val="0"/>
          </w:rPr>
          <w:t xml:space="preserve">Untitled</w:t>
        </w:r>
      </w:hyperlink>
      <w:r w:rsidDel="00000000" w:rsidR="00000000" w:rsidRPr="00000000">
        <w:rPr>
          <w:rtl w:val="0"/>
        </w:rPr>
        <w:t xml:space="preserve"> </w:t>
      </w:r>
      <w:r w:rsidDel="00000000" w:rsidR="00000000" w:rsidRPr="00000000">
        <w:rPr>
          <w:i w:val="1"/>
          <w:rtl w:val="0"/>
        </w:rPr>
        <w:t xml:space="preserve">villainxprincess, vanilla</w:t>
      </w:r>
      <w:ins w:author="Axel van gheem" w:id="27" w:date="2019-06-20T08:17:41Z">
        <w:r w:rsidDel="00000000" w:rsidR="00000000" w:rsidRPr="00000000">
          <w:rPr>
            <w:i w:val="1"/>
            <w:rtl w:val="0"/>
          </w:rPr>
          <w:t xml:space="preserve">expansiong</w:t>
        </w:r>
      </w:ins>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Pentregarth's fics</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hyperlink r:id="rId450">
        <w:r w:rsidDel="00000000" w:rsidR="00000000" w:rsidRPr="00000000">
          <w:rPr>
            <w:color w:val="1155cc"/>
            <w:u w:val="single"/>
            <w:rtl w:val="0"/>
          </w:rPr>
          <w:t xml:space="preserve">Hot SIM</w:t>
        </w:r>
      </w:hyperlink>
      <w:r w:rsidDel="00000000" w:rsidR="00000000" w:rsidRPr="00000000">
        <w:rPr>
          <w:rtl w:val="0"/>
        </w:rPr>
        <w:t xml:space="preserve"> </w:t>
      </w:r>
      <w:r w:rsidDel="00000000" w:rsidR="00000000" w:rsidRPr="00000000">
        <w:rPr>
          <w:i w:val="1"/>
          <w:rtl w:val="0"/>
        </w:rPr>
        <w:t xml:space="preserve">AIxNetrunner, rape</w:t>
      </w: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i w:val="1"/>
        </w:rPr>
      </w:pPr>
      <w:hyperlink r:id="rId451">
        <w:r w:rsidDel="00000000" w:rsidR="00000000" w:rsidRPr="00000000">
          <w:rPr>
            <w:color w:val="1155cc"/>
            <w:u w:val="single"/>
            <w:rtl w:val="0"/>
          </w:rPr>
          <w:t xml:space="preserve">Ritual</w:t>
        </w:r>
      </w:hyperlink>
      <w:r w:rsidDel="00000000" w:rsidR="00000000" w:rsidRPr="00000000">
        <w:rPr>
          <w:rtl w:val="0"/>
        </w:rPr>
        <w:t xml:space="preserve"> </w:t>
      </w:r>
      <w:r w:rsidDel="00000000" w:rsidR="00000000" w:rsidRPr="00000000">
        <w:rPr>
          <w:i w:val="1"/>
          <w:rtl w:val="0"/>
        </w:rPr>
        <w:t xml:space="preserve">Cultistxwoman, dubcon, snuff</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Planeswanker's fics</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hyperlink r:id="rId452">
        <w:r w:rsidDel="00000000" w:rsidR="00000000" w:rsidRPr="00000000">
          <w:rPr>
            <w:color w:val="1155cc"/>
            <w:u w:val="single"/>
            <w:rtl w:val="0"/>
          </w:rPr>
          <w:t xml:space="preserve">Ramses Rattlebones' Wild Night</w:t>
        </w:r>
      </w:hyperlink>
      <w:r w:rsidDel="00000000" w:rsidR="00000000" w:rsidRPr="00000000">
        <w:rPr>
          <w:rtl w:val="0"/>
        </w:rPr>
        <w:t xml:space="preserve"> </w:t>
      </w:r>
      <w:r w:rsidDel="00000000" w:rsidR="00000000" w:rsidRPr="00000000">
        <w:rPr>
          <w:i w:val="1"/>
          <w:rtl w:val="0"/>
        </w:rPr>
        <w:t xml:space="preserve">Skellingtons, Human female, gang bang, bad puns</w:t>
      </w: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hyperlink r:id="rId453">
        <w:r w:rsidDel="00000000" w:rsidR="00000000" w:rsidRPr="00000000">
          <w:rPr>
            <w:color w:val="1155cc"/>
            <w:u w:val="single"/>
            <w:rtl w:val="0"/>
          </w:rPr>
          <w:t xml:space="preserve">Bonding With the Pack</w:t>
        </w:r>
      </w:hyperlink>
      <w:r w:rsidDel="00000000" w:rsidR="00000000" w:rsidRPr="00000000">
        <w:rPr>
          <w:rtl w:val="0"/>
        </w:rPr>
        <w:t xml:space="preserve"> </w:t>
      </w:r>
      <w:r w:rsidDel="00000000" w:rsidR="00000000" w:rsidRPr="00000000">
        <w:rPr>
          <w:i w:val="1"/>
          <w:rtl w:val="0"/>
        </w:rPr>
        <w:t xml:space="preserve">Female Elf x Male Elf, bondage, maledom, anal</w:t>
      </w: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Treasured Find</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ind w:left="720" w:firstLine="0"/>
        <w:rPr/>
      </w:pPr>
      <w:hyperlink r:id="rId454">
        <w:r w:rsidDel="00000000" w:rsidR="00000000" w:rsidRPr="00000000">
          <w:rPr>
            <w:color w:val="1155cc"/>
            <w:u w:val="single"/>
            <w:rtl w:val="0"/>
          </w:rPr>
          <w:t xml:space="preserve">Part 1</w:t>
        </w:r>
      </w:hyperlink>
      <w:r w:rsidDel="00000000" w:rsidR="00000000" w:rsidRPr="00000000">
        <w:rPr>
          <w:rtl w:val="0"/>
        </w:rPr>
        <w:t xml:space="preserve"> </w:t>
      </w:r>
      <w:r w:rsidDel="00000000" w:rsidR="00000000" w:rsidRPr="00000000">
        <w:rPr>
          <w:i w:val="1"/>
          <w:rtl w:val="0"/>
        </w:rPr>
        <w:t xml:space="preserve">No Sex, exposition</w:t>
      </w: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ind w:left="720" w:firstLine="0"/>
        <w:rPr/>
      </w:pPr>
      <w:hyperlink r:id="rId455">
        <w:r w:rsidDel="00000000" w:rsidR="00000000" w:rsidRPr="00000000">
          <w:rPr>
            <w:color w:val="1155cc"/>
            <w:u w:val="single"/>
            <w:rtl w:val="0"/>
          </w:rPr>
          <w:t xml:space="preserve">Part 2</w:t>
        </w:r>
      </w:hyperlink>
      <w:r w:rsidDel="00000000" w:rsidR="00000000" w:rsidRPr="00000000">
        <w:rPr>
          <w:rtl w:val="0"/>
        </w:rPr>
        <w:t xml:space="preserve"> </w:t>
      </w:r>
      <w:r w:rsidDel="00000000" w:rsidR="00000000" w:rsidRPr="00000000">
        <w:rPr>
          <w:i w:val="1"/>
          <w:rtl w:val="0"/>
        </w:rPr>
        <w:t xml:space="preserve">Fellatio, F!Elf x Futa!Human</w:t>
      </w: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ind w:left="720" w:firstLine="0"/>
        <w:rPr>
          <w:i w:val="1"/>
        </w:rPr>
      </w:pPr>
      <w:hyperlink r:id="rId456">
        <w:r w:rsidDel="00000000" w:rsidR="00000000" w:rsidRPr="00000000">
          <w:rPr>
            <w:color w:val="1155cc"/>
            <w:u w:val="single"/>
            <w:rtl w:val="0"/>
          </w:rPr>
          <w:t xml:space="preserve">Part 2.5</w:t>
        </w:r>
      </w:hyperlink>
      <w:r w:rsidDel="00000000" w:rsidR="00000000" w:rsidRPr="00000000">
        <w:rPr>
          <w:rtl w:val="0"/>
        </w:rPr>
        <w:t xml:space="preserve"> </w:t>
      </w:r>
      <w:r w:rsidDel="00000000" w:rsidR="00000000" w:rsidRPr="00000000">
        <w:rPr>
          <w:i w:val="1"/>
          <w:rtl w:val="0"/>
        </w:rPr>
        <w:t xml:space="preserve">Solo female, masturbation</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ind w:left="720" w:firstLine="0"/>
        <w:rPr/>
      </w:pPr>
      <w:hyperlink r:id="rId457">
        <w:r w:rsidDel="00000000" w:rsidR="00000000" w:rsidRPr="00000000">
          <w:rPr>
            <w:color w:val="1155cc"/>
            <w:u w:val="single"/>
            <w:rtl w:val="0"/>
          </w:rPr>
          <w:t xml:space="preserve">Part 3</w:t>
        </w:r>
      </w:hyperlink>
      <w:r w:rsidDel="00000000" w:rsidR="00000000" w:rsidRPr="00000000">
        <w:rPr>
          <w:rtl w:val="0"/>
        </w:rPr>
        <w:t xml:space="preserve"> </w:t>
      </w:r>
      <w:r w:rsidDel="00000000" w:rsidR="00000000" w:rsidRPr="00000000">
        <w:rPr>
          <w:i w:val="1"/>
          <w:rtl w:val="0"/>
        </w:rPr>
        <w:t xml:space="preserve">F!Elf x Futa!Human, Elfdom, 69, mild orgasm denial</w:t>
      </w: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ind w:left="720" w:firstLine="0"/>
        <w:rPr/>
      </w:pPr>
      <w:hyperlink r:id="rId458">
        <w:r w:rsidDel="00000000" w:rsidR="00000000" w:rsidRPr="00000000">
          <w:rPr>
            <w:color w:val="1155cc"/>
            <w:u w:val="single"/>
            <w:rtl w:val="0"/>
          </w:rPr>
          <w:t xml:space="preserve">Part 4</w:t>
        </w:r>
      </w:hyperlink>
      <w:r w:rsidDel="00000000" w:rsidR="00000000" w:rsidRPr="00000000">
        <w:rPr>
          <w:rtl w:val="0"/>
        </w:rPr>
        <w:t xml:space="preserve"> </w:t>
      </w:r>
      <w:r w:rsidDel="00000000" w:rsidR="00000000" w:rsidRPr="00000000">
        <w:rPr>
          <w:i w:val="1"/>
          <w:rtl w:val="0"/>
        </w:rPr>
        <w:t xml:space="preserve">no sex</w:t>
      </w: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Pillory's fics</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hyperlink r:id="rId459">
        <w:r w:rsidDel="00000000" w:rsidR="00000000" w:rsidRPr="00000000">
          <w:rPr>
            <w:color w:val="1155cc"/>
            <w:u w:val="single"/>
            <w:rtl w:val="0"/>
          </w:rPr>
          <w:t xml:space="preserve">Archer's Quarry</w:t>
        </w:r>
      </w:hyperlink>
      <w:r w:rsidDel="00000000" w:rsidR="00000000" w:rsidRPr="00000000">
        <w:rPr>
          <w:rtl w:val="0"/>
        </w:rPr>
        <w:t xml:space="preserve"> </w:t>
      </w:r>
      <w:r w:rsidDel="00000000" w:rsidR="00000000" w:rsidRPr="00000000">
        <w:rPr>
          <w:i w:val="1"/>
          <w:rtl w:val="0"/>
        </w:rPr>
        <w:t xml:space="preserve">Lord of the Rings, co-written with Xiombarg's Storyteller, female half-elf x Uruk-hai, bondage, rape, vaginal, anal, oral, piercing, some blood, reluct, virgin, maledom</w:t>
      </w: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Pornscribe135's fics</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hyperlink r:id="rId460">
        <w:r w:rsidDel="00000000" w:rsidR="00000000" w:rsidRPr="00000000">
          <w:rPr>
            <w:color w:val="1155cc"/>
            <w:u w:val="single"/>
            <w:rtl w:val="0"/>
          </w:rPr>
          <w:t xml:space="preserve">Bred by Minotaurs</w:t>
        </w:r>
      </w:hyperlink>
      <w:r w:rsidDel="00000000" w:rsidR="00000000" w:rsidRPr="00000000">
        <w:rPr>
          <w:rtl w:val="0"/>
        </w:rPr>
        <w:t xml:space="preserve"> </w:t>
      </w:r>
      <w:r w:rsidDel="00000000" w:rsidR="00000000" w:rsidRPr="00000000">
        <w:rPr>
          <w:i w:val="1"/>
          <w:rtl w:val="0"/>
        </w:rPr>
        <w:t xml:space="preserve">mf, oral, rape, centaur, horsecock, monster, impregnation, anal hook, body mod, birth, lactation, mind break, ff, anal, incest, DP, bondage, unbirth-ish</w:t>
      </w: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Proxy's Fics  </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Elesh Norn x Myr </w:t>
      </w:r>
      <w:r w:rsidDel="00000000" w:rsidR="00000000" w:rsidRPr="00000000">
        <w:rPr>
          <w:i w:val="1"/>
          <w:rtl w:val="0"/>
        </w:rPr>
        <w:t xml:space="preserve">shota, femdom</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hyperlink r:id="rId461">
        <w:r w:rsidDel="00000000" w:rsidR="00000000" w:rsidRPr="00000000">
          <w:rPr>
            <w:color w:val="1155cc"/>
            <w:u w:val="single"/>
            <w:rtl w:val="0"/>
          </w:rPr>
          <w:t xml:space="preserve">Part 1</w:t>
        </w:r>
      </w:hyperlink>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hyperlink r:id="rId462">
        <w:r w:rsidDel="00000000" w:rsidR="00000000" w:rsidRPr="00000000">
          <w:rPr>
            <w:color w:val="1155cc"/>
            <w:u w:val="single"/>
            <w:rtl w:val="0"/>
          </w:rPr>
          <w:t xml:space="preserve">Part 2</w:t>
        </w:r>
      </w:hyperlink>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hyperlink r:id="rId463">
        <w:r w:rsidDel="00000000" w:rsidR="00000000" w:rsidRPr="00000000">
          <w:rPr>
            <w:color w:val="1155cc"/>
            <w:u w:val="single"/>
            <w:rtl w:val="0"/>
          </w:rPr>
          <w:t xml:space="preserve">Part 3</w:t>
        </w:r>
      </w:hyperlink>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hyperlink r:id="rId464">
        <w:r w:rsidDel="00000000" w:rsidR="00000000" w:rsidRPr="00000000">
          <w:rPr>
            <w:color w:val="1155cc"/>
            <w:u w:val="single"/>
            <w:rtl w:val="0"/>
          </w:rPr>
          <w:t xml:space="preserve">Melira x Urabrask</w:t>
        </w:r>
      </w:hyperlink>
      <w:r w:rsidDel="00000000" w:rsidR="00000000" w:rsidRPr="00000000">
        <w:rPr>
          <w:i w:val="1"/>
          <w:rtl w:val="0"/>
        </w:rPr>
        <w:t xml:space="preserve"> </w:t>
      </w:r>
      <w:r w:rsidDel="00000000" w:rsidR="00000000" w:rsidRPr="00000000">
        <w:rPr>
          <w:i w:val="1"/>
          <w:rtl w:val="0"/>
        </w:rPr>
        <w:t xml:space="preserve">rape, beastiality</w:t>
      </w: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hyperlink r:id="rId465">
        <w:r w:rsidDel="00000000" w:rsidR="00000000" w:rsidRPr="00000000">
          <w:rPr>
            <w:color w:val="1155cc"/>
            <w:u w:val="single"/>
            <w:rtl w:val="0"/>
          </w:rPr>
          <w:t xml:space="preserve">Alesha x Kolaghan</w:t>
        </w:r>
      </w:hyperlink>
      <w:r w:rsidDel="00000000" w:rsidR="00000000" w:rsidRPr="00000000">
        <w:rPr>
          <w:rtl w:val="0"/>
        </w:rPr>
        <w:t xml:space="preserve"> </w:t>
      </w:r>
      <w:r w:rsidDel="00000000" w:rsidR="00000000" w:rsidRPr="00000000">
        <w:rPr>
          <w:i w:val="1"/>
          <w:rtl w:val="0"/>
        </w:rPr>
        <w:t xml:space="preserve">Rape, beastiality, Trap</w:t>
      </w: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Ragebob's fics</w:t>
      </w: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i w:val="1"/>
        </w:rPr>
      </w:pPr>
      <w:hyperlink r:id="rId466">
        <w:r w:rsidDel="00000000" w:rsidR="00000000" w:rsidRPr="00000000">
          <w:rPr>
            <w:color w:val="1155cc"/>
            <w:u w:val="single"/>
            <w:rtl w:val="0"/>
          </w:rPr>
          <w:t xml:space="preserve">A first time smut story</w:t>
        </w:r>
      </w:hyperlink>
      <w:r w:rsidDel="00000000" w:rsidR="00000000" w:rsidRPr="00000000">
        <w:rPr>
          <w:rtl w:val="0"/>
        </w:rPr>
        <w:t xml:space="preserve"> </w:t>
      </w:r>
      <w:r w:rsidDel="00000000" w:rsidR="00000000" w:rsidRPr="00000000">
        <w:rPr>
          <w:i w:val="1"/>
          <w:rtl w:val="0"/>
        </w:rPr>
        <w:t xml:space="preserve">MHumanxSnakeman,  anal, pseudo-rape, oviposition, stomach bulge, blood (in the beginning), fight, implied gang bang</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i w:val="1"/>
        </w:rPr>
      </w:pPr>
      <w:hyperlink r:id="rId467">
        <w:r w:rsidDel="00000000" w:rsidR="00000000" w:rsidRPr="00000000">
          <w:rPr>
            <w:color w:val="1155cc"/>
            <w:u w:val="single"/>
            <w:rtl w:val="0"/>
          </w:rPr>
          <w:t xml:space="preserve">It's all downhere from now on...</w:t>
        </w:r>
      </w:hyperlink>
      <w:r w:rsidDel="00000000" w:rsidR="00000000" w:rsidRPr="00000000">
        <w:rPr>
          <w:rtl w:val="0"/>
        </w:rPr>
        <w:t xml:space="preserve"> </w:t>
      </w:r>
      <w:r w:rsidDel="00000000" w:rsidR="00000000" w:rsidRPr="00000000">
        <w:rPr>
          <w:i w:val="1"/>
          <w:rtl w:val="0"/>
        </w:rPr>
        <w:t xml:space="preserve">Pseudo-rape, Bestiality, small transformation, mentions of oviposition, REPTILES, RAPTORS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Ravincanon's fics</w:t>
      </w: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i w:val="1"/>
        </w:rPr>
      </w:pPr>
      <w:hyperlink r:id="rId468">
        <w:r w:rsidDel="00000000" w:rsidR="00000000" w:rsidRPr="00000000">
          <w:rPr>
            <w:color w:val="1155cc"/>
            <w:u w:val="single"/>
            <w:rtl w:val="0"/>
          </w:rPr>
          <w:t xml:space="preserve">Red, White, and You</w:t>
        </w:r>
      </w:hyperlink>
      <w:r w:rsidDel="00000000" w:rsidR="00000000" w:rsidRPr="00000000">
        <w:rPr>
          <w:rtl w:val="0"/>
        </w:rPr>
        <w:t xml:space="preserve"> </w:t>
      </w:r>
      <w:r w:rsidDel="00000000" w:rsidR="00000000" w:rsidRPr="00000000">
        <w:rPr>
          <w:i w:val="1"/>
          <w:rtl w:val="0"/>
        </w:rPr>
        <w:t xml:space="preserve">2nd person, readerxBoros-chan, M/F, light bondage, teasing, excessive property damage, general silliness</w:t>
      </w: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Redwriter’s fics</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hyperlink r:id="rId469">
        <w:r w:rsidDel="00000000" w:rsidR="00000000" w:rsidRPr="00000000">
          <w:rPr>
            <w:color w:val="1155cc"/>
            <w:u w:val="single"/>
            <w:rtl w:val="0"/>
          </w:rPr>
          <w:t xml:space="preserve">http://pastebin.com/APS8c9rv</w:t>
        </w:r>
      </w:hyperlink>
      <w:r w:rsidDel="00000000" w:rsidR="00000000" w:rsidRPr="00000000">
        <w:rPr>
          <w:rtl w:val="0"/>
        </w:rPr>
        <w:t xml:space="preserve">] Back to Basics.</w:t>
      </w:r>
      <w:r w:rsidDel="00000000" w:rsidR="00000000" w:rsidRPr="00000000">
        <w:rPr>
          <w:i w:val="1"/>
          <w:rtl w:val="0"/>
        </w:rPr>
        <w:t xml:space="preserve"> Unbirth, Yuri, Angel, Succubus, Shortstack, Fingering, Inflation, Implied Breast/Arse Expansion</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Rips' fics</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i w:val="1"/>
        </w:rPr>
      </w:pPr>
      <w:hyperlink r:id="rId470">
        <w:r w:rsidDel="00000000" w:rsidR="00000000" w:rsidRPr="00000000">
          <w:rPr>
            <w:color w:val="1155cc"/>
            <w:u w:val="single"/>
            <w:rtl w:val="0"/>
          </w:rPr>
          <w:t xml:space="preserve">Untitled</w:t>
        </w:r>
      </w:hyperlink>
      <w:r w:rsidDel="00000000" w:rsidR="00000000" w:rsidRPr="00000000">
        <w:rPr>
          <w:rtl w:val="0"/>
        </w:rPr>
        <w:t xml:space="preserve"> </w:t>
      </w:r>
      <w:r w:rsidDel="00000000" w:rsidR="00000000" w:rsidRPr="00000000">
        <w:rPr>
          <w:i w:val="1"/>
          <w:rtl w:val="0"/>
        </w:rPr>
        <w:t xml:space="preserve">Female POV, Double penetration, FMM Threesome</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RIVI's fics</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i w:val="1"/>
        </w:rPr>
      </w:pPr>
      <w:hyperlink r:id="rId471">
        <w:r w:rsidDel="00000000" w:rsidR="00000000" w:rsidRPr="00000000">
          <w:rPr>
            <w:color w:val="1155cc"/>
            <w:u w:val="single"/>
            <w:rtl w:val="0"/>
          </w:rPr>
          <w:t xml:space="preserve">Collected works</w:t>
        </w:r>
      </w:hyperlink>
      <w:r w:rsidDel="00000000" w:rsidR="00000000" w:rsidRPr="00000000">
        <w:rPr>
          <w:rtl w:val="0"/>
        </w:rPr>
        <w:t xml:space="preserve"> </w:t>
      </w:r>
      <w:r w:rsidDel="00000000" w:rsidR="00000000" w:rsidRPr="00000000">
        <w:rPr>
          <w:i w:val="1"/>
          <w:rtl w:val="0"/>
        </w:rPr>
        <w:t xml:space="preserve">tags inside</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Robutt's Fics </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i w:val="1"/>
        </w:rPr>
      </w:pPr>
      <w:hyperlink r:id="rId472">
        <w:r w:rsidDel="00000000" w:rsidR="00000000" w:rsidRPr="00000000">
          <w:rPr>
            <w:color w:val="1155cc"/>
            <w:u w:val="single"/>
            <w:rtl w:val="0"/>
          </w:rPr>
          <w:t xml:space="preserve">Collected works</w:t>
        </w:r>
      </w:hyperlink>
      <w:r w:rsidDel="00000000" w:rsidR="00000000" w:rsidRPr="00000000">
        <w:rPr>
          <w:rtl w:val="0"/>
        </w:rPr>
        <w:t xml:space="preserve"> </w:t>
      </w:r>
      <w:r w:rsidDel="00000000" w:rsidR="00000000" w:rsidRPr="00000000">
        <w:rPr>
          <w:i w:val="1"/>
          <w:rtl w:val="0"/>
        </w:rPr>
        <w:t xml:space="preserve">tags inside</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RSanon's Fics</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*[http://pastebin.com/u/RSanon Main Pastebin page]</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*[http://pastebin.com/wbueqzir Marilith's Mending Massage] - "Marilith F x human M, handjob, some romance"</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hyperlink r:id="rId473">
        <w:r w:rsidDel="00000000" w:rsidR="00000000" w:rsidRPr="00000000">
          <w:rPr>
            <w:color w:val="1155cc"/>
            <w:u w:val="single"/>
            <w:rtl w:val="0"/>
          </w:rPr>
          <w:t xml:space="preserve">It's Not the Fall That Kills You</w:t>
        </w:r>
      </w:hyperlink>
      <w:r w:rsidDel="00000000" w:rsidR="00000000" w:rsidRPr="00000000">
        <w:rPr>
          <w:rtl w:val="0"/>
        </w:rPr>
        <w:t xml:space="preserve"> </w:t>
      </w:r>
      <w:r w:rsidDel="00000000" w:rsidR="00000000" w:rsidRPr="00000000">
        <w:rPr>
          <w:i w:val="1"/>
          <w:rtl w:val="0"/>
        </w:rPr>
        <w:t xml:space="preserve">ushi-oni (F) x human M, multi-chapter, story-focused, monstergirl, rape/extreme femdom (use top link to find other chapters)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**[http://pastebin.com/n9Ew6niR Liess (Side-chapter INtFTKY)] "humanxwight"</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74">
        <w:r w:rsidDel="00000000" w:rsidR="00000000" w:rsidRPr="00000000">
          <w:rPr>
            <w:color w:val="1155cc"/>
            <w:u w:val="single"/>
            <w:rtl w:val="0"/>
          </w:rPr>
          <w:t xml:space="preserve">http://pastebin.com/0HbKC5Dh Passion &amp; Lust</w:t>
        </w:r>
      </w:hyperlink>
      <w:r w:rsidDel="00000000" w:rsidR="00000000" w:rsidRPr="00000000">
        <w:rPr>
          <w:rtl w:val="0"/>
        </w:rPr>
        <w:t xml:space="preserve">] - "multi-armed F x human M, contemporary, handjob, amazoness, femdom, roadhead"</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75">
        <w:r w:rsidDel="00000000" w:rsidR="00000000" w:rsidRPr="00000000">
          <w:rPr>
            <w:color w:val="1155cc"/>
            <w:u w:val="single"/>
            <w:rtl w:val="0"/>
          </w:rPr>
          <w:t xml:space="preserve">http://pastebin.com/Fup8r8hy</w:t>
        </w:r>
      </w:hyperlink>
      <w:r w:rsidDel="00000000" w:rsidR="00000000" w:rsidRPr="00000000">
        <w:rPr>
          <w:rtl w:val="0"/>
        </w:rPr>
        <w:t xml:space="preserve"> Mischief in the Hospital] - "kraken F x shota M, monstergirl, contemporary, tentaclejob"</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*[http://pastebin.com/4W7sZd7i Gretchen, MD] - "ushi-oni F x human M, monstergirl, femdom, rape"</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del w:author="Ryan" w:id="28" w:date="2019-10-21T04:02:21Z">
        <w:r w:rsidDel="00000000" w:rsidR="00000000" w:rsidRPr="00000000">
          <w:rPr>
            <w:rtl w:val="0"/>
          </w:rPr>
          <w:delText xml:space="preserve">http://pastebin.com/cb8qKrhs</w:delText>
        </w:r>
      </w:del>
      <w:ins w:author="Ryan" w:id="28" w:date="2019-10-21T04:02:21Z">
        <w:r w:rsidDel="00000000" w:rsidR="00000000" w:rsidRPr="00000000">
          <w:fldChar w:fldCharType="begin"/>
        </w:r>
        <w:r w:rsidDel="00000000" w:rsidR="00000000" w:rsidRPr="00000000">
          <w:instrText xml:space="preserve">HYPERLINK "http://pastebin.com/cb8qKrhs"</w:instrText>
        </w:r>
        <w:r w:rsidDel="00000000" w:rsidR="00000000" w:rsidRPr="00000000">
          <w:fldChar w:fldCharType="separate"/>
        </w:r>
        <w:r w:rsidDel="00000000" w:rsidR="00000000" w:rsidRPr="00000000">
          <w:rPr>
            <w:color w:val="1155cc"/>
            <w:u w:val="single"/>
            <w:rtl w:val="0"/>
          </w:rPr>
          <w:t xml:space="preserve">http://pastebin.com/cb8qKrhs</w:t>
        </w:r>
        <w:r w:rsidDel="00000000" w:rsidR="00000000" w:rsidRPr="00000000">
          <w:fldChar w:fldCharType="end"/>
        </w:r>
      </w:ins>
      <w:r w:rsidDel="00000000" w:rsidR="00000000" w:rsidRPr="00000000">
        <w:rPr>
          <w:rtl w:val="0"/>
        </w:rPr>
        <w:t xml:space="preserve"> Great Monster Journey] - [http://i.imgur.com/5VRsXNY.png Manticore F] "x human M, very long, story-focused, multi-chapter, monstergirl, femdom, tailpussy"</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76">
        <w:r w:rsidDel="00000000" w:rsidR="00000000" w:rsidRPr="00000000">
          <w:rPr>
            <w:color w:val="1155cc"/>
            <w:u w:val="single"/>
            <w:rtl w:val="0"/>
          </w:rPr>
          <w:t xml:space="preserve">http://pastebin.com/uEv9sU0C</w:t>
        </w:r>
      </w:hyperlink>
      <w:r w:rsidDel="00000000" w:rsidR="00000000" w:rsidRPr="00000000">
        <w:rPr>
          <w:rtl w:val="0"/>
        </w:rPr>
        <w:t xml:space="preserve"> Reverse Gloryhole] - "7 manticore F x human M, gloryhole, femdom"</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F">
      <w:pPr>
        <w:pStyle w:val="Heading2"/>
        <w:pBdr>
          <w:top w:space="0" w:sz="0" w:val="nil"/>
          <w:left w:space="0" w:sz="0" w:val="nil"/>
          <w:bottom w:space="0" w:sz="0" w:val="nil"/>
          <w:right w:space="0" w:sz="0" w:val="nil"/>
          <w:between w:space="0" w:sz="0" w:val="nil"/>
        </w:pBdr>
        <w:shd w:fill="auto" w:val="clear"/>
        <w:rPr/>
      </w:pPr>
      <w:bookmarkStart w:colFirst="0" w:colLast="0" w:name="_jydchhtk3mzf" w:id="8"/>
      <w:bookmarkEnd w:id="8"/>
      <w:r w:rsidDel="00000000" w:rsidR="00000000" w:rsidRPr="00000000">
        <w:rPr>
          <w:rtl w:val="0"/>
        </w:rPr>
        <w:t xml:space="preserve">RuneKnight3’s Fics</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i w:val="1"/>
        </w:rPr>
      </w:pPr>
      <w:hyperlink r:id="rId477">
        <w:r w:rsidDel="00000000" w:rsidR="00000000" w:rsidRPr="00000000">
          <w:rPr>
            <w:color w:val="1155cc"/>
            <w:u w:val="single"/>
            <w:rtl w:val="0"/>
          </w:rPr>
          <w:t xml:space="preserve">http://www.hentai-foundry.com/stories/user/Unitypressdigital/22644/A-not-so-wicked-web/58684/Chapter-0/A-not-so-wicked-web</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Scholar of Trivia's Fics</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hyperlink r:id="rId478">
        <w:r w:rsidDel="00000000" w:rsidR="00000000" w:rsidRPr="00000000">
          <w:rPr>
            <w:color w:val="1155cc"/>
            <w:u w:val="single"/>
            <w:rtl w:val="0"/>
          </w:rPr>
          <w:t xml:space="preserve">Hag Hunter</w:t>
        </w:r>
      </w:hyperlink>
      <w:r w:rsidDel="00000000" w:rsidR="00000000" w:rsidRPr="00000000">
        <w:rPr>
          <w:rtl w:val="0"/>
        </w:rPr>
        <w:t xml:space="preserve"> </w:t>
      </w:r>
      <w:r w:rsidDel="00000000" w:rsidR="00000000" w:rsidRPr="00000000">
        <w:rPr>
          <w:i w:val="1"/>
          <w:rtl w:val="0"/>
        </w:rPr>
        <w:t xml:space="preserve">fantasy, humanXmonsterboy, multiple partners, harem, trap</w:t>
      </w: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hyperlink r:id="rId479">
        <w:r w:rsidDel="00000000" w:rsidR="00000000" w:rsidRPr="00000000">
          <w:rPr>
            <w:color w:val="1155cc"/>
            <w:u w:val="single"/>
            <w:rtl w:val="0"/>
          </w:rPr>
          <w:t xml:space="preserve">A Hard Lesson</w:t>
        </w:r>
      </w:hyperlink>
      <w:r w:rsidDel="00000000" w:rsidR="00000000" w:rsidRPr="00000000">
        <w:rPr>
          <w:rtl w:val="0"/>
        </w:rPr>
        <w:t xml:space="preserve"> </w:t>
      </w:r>
      <w:r w:rsidDel="00000000" w:rsidR="00000000" w:rsidRPr="00000000">
        <w:rPr>
          <w:i w:val="1"/>
          <w:rtl w:val="0"/>
        </w:rPr>
        <w:t xml:space="preserve">Warhammer 40k, Order Famulous Sister of BattleXNoble, femdom, bondage, wax play, teacher/student, older female/younger male, unfinished</w:t>
      </w: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Sexual Hitler's Fics</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http://pastebin.com/PMhjh2pK</w:t>
      </w:r>
      <w:r w:rsidDel="00000000" w:rsidR="00000000" w:rsidRPr="00000000">
        <w:rPr>
          <w:rtl w:val="0"/>
        </w:rPr>
        <w:t xml:space="preserve"> Holy Offering] "WH40K, group urination, drowning, death, lolicon" </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80">
        <w:r w:rsidDel="00000000" w:rsidR="00000000" w:rsidRPr="00000000">
          <w:rPr>
            <w:color w:val="1155cc"/>
            <w:u w:val="single"/>
            <w:rtl w:val="0"/>
          </w:rPr>
          <w:t xml:space="preserve">http://pastebin.com/tk8K9xx2</w:t>
        </w:r>
      </w:hyperlink>
      <w:r w:rsidDel="00000000" w:rsidR="00000000" w:rsidRPr="00000000">
        <w:rPr>
          <w:rtl w:val="0"/>
        </w:rPr>
        <w:t xml:space="preserve"> Anniversary] "WH40K, HumanxTau, cervical penetration, unconsciousness" </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http://pastebin.com/EE9ykgjP</w:t>
      </w:r>
      <w:r w:rsidDel="00000000" w:rsidR="00000000" w:rsidRPr="00000000">
        <w:rPr>
          <w:rtl w:val="0"/>
        </w:rPr>
        <w:t xml:space="preserve"> Gettin Bigga] "WH40K, urination, homosexual anal rape"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*Robopsychology "HumanxAI, lesbians"</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81">
        <w:r w:rsidDel="00000000" w:rsidR="00000000" w:rsidRPr="00000000">
          <w:rPr>
            <w:color w:val="1155cc"/>
            <w:u w:val="single"/>
            <w:rtl w:val="0"/>
          </w:rPr>
          <w:t xml:space="preserve">Part 1</w:t>
        </w:r>
      </w:hyperlink>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82">
        <w:r w:rsidDel="00000000" w:rsidR="00000000" w:rsidRPr="00000000">
          <w:rPr>
            <w:color w:val="1155cc"/>
            <w:u w:val="single"/>
            <w:rtl w:val="0"/>
          </w:rPr>
          <w:t xml:space="preserve">Part 2</w:t>
        </w:r>
      </w:hyperlink>
      <w:r w:rsidDel="00000000" w:rsidR="00000000" w:rsidRPr="00000000">
        <w:rPr>
          <w:rtl w:val="0"/>
        </w:rPr>
        <w:t xml:space="preserve"> </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83">
        <w:r w:rsidDel="00000000" w:rsidR="00000000" w:rsidRPr="00000000">
          <w:rPr>
            <w:color w:val="1155cc"/>
            <w:u w:val="single"/>
            <w:rtl w:val="0"/>
          </w:rPr>
          <w:t xml:space="preserve">http://pastebin.com/icjkHkUx</w:t>
        </w:r>
      </w:hyperlink>
      <w:r w:rsidDel="00000000" w:rsidR="00000000" w:rsidRPr="00000000">
        <w:rPr>
          <w:rtl w:val="0"/>
        </w:rPr>
        <w:t xml:space="preserve"> Tribute] "SoBxMatt Ward, humiliation, orgasm denial, watersports, sadism"</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Shadragon's fics</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hyperlink r:id="rId484">
        <w:r w:rsidDel="00000000" w:rsidR="00000000" w:rsidRPr="00000000">
          <w:rPr>
            <w:color w:val="1155cc"/>
            <w:u w:val="single"/>
            <w:rtl w:val="0"/>
          </w:rPr>
          <w:t xml:space="preserve">Sorcerous</w:t>
        </w:r>
      </w:hyperlink>
      <w:r w:rsidDel="00000000" w:rsidR="00000000" w:rsidRPr="00000000">
        <w:rPr>
          <w:rtl w:val="0"/>
        </w:rPr>
        <w:t xml:space="preserve"> </w:t>
      </w:r>
      <w:r w:rsidDel="00000000" w:rsidR="00000000" w:rsidRPr="00000000">
        <w:rPr>
          <w:rtl w:val="0"/>
        </w:rPr>
        <w:t xml:space="preserve"> m/m, demons, gangrape, bondage, humiliation</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hyperlink r:id="rId485">
        <w:r w:rsidDel="00000000" w:rsidR="00000000" w:rsidRPr="00000000">
          <w:rPr>
            <w:color w:val="1155cc"/>
            <w:u w:val="single"/>
            <w:rtl w:val="0"/>
          </w:rPr>
          <w:t xml:space="preserve">Hunting the Red Hunter</w:t>
        </w:r>
      </w:hyperlink>
      <w:r w:rsidDel="00000000" w:rsidR="00000000" w:rsidRPr="00000000">
        <w:rPr>
          <w:rtl w:val="0"/>
        </w:rPr>
        <w:t xml:space="preserve"> "m/m, dubcon, rough sex, wolf penis"</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hyperlink r:id="rId486">
        <w:r w:rsidDel="00000000" w:rsidR="00000000" w:rsidRPr="00000000">
          <w:rPr>
            <w:color w:val="1155cc"/>
            <w:u w:val="single"/>
            <w:rtl w:val="0"/>
          </w:rPr>
          <w:t xml:space="preserve">A God Among Beasts</w:t>
        </w:r>
      </w:hyperlink>
      <w:r w:rsidDel="00000000" w:rsidR="00000000" w:rsidRPr="00000000">
        <w:rPr>
          <w:rtl w:val="0"/>
        </w:rPr>
        <w:t xml:space="preserve"> "m/m, furry, probably other stuff I missed since I suck at tags"</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Silvet's Fics</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*[http://pastebin.com/0Pe0rTLa Lucy Silvet, chapter 1] "Modern!Teenage!WitchxWarlock, voyeurism, vaginal" </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*[http://pastebin.com/F0nCD9BR Lucy Silvet Chapter 2] "Harpy x Human, breastfeeding, vanilla lesbian sex, dirty talk" </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*[http://pastebin.com/xayMRhhf Lucy Silvet, Chapter 3] "non-explicit bestiality"</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Silent II’s fics</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hyperlink r:id="rId487">
        <w:r w:rsidDel="00000000" w:rsidR="00000000" w:rsidRPr="00000000">
          <w:rPr>
            <w:color w:val="1155cc"/>
            <w:u w:val="single"/>
            <w:rtl w:val="0"/>
          </w:rPr>
          <w:t xml:space="preserve">https://drive.google.com/drive/folders/0BzL7aw4ZKvmNaEIxSWFkblpHbUE</w:t>
        </w:r>
      </w:hyperlink>
      <w:r w:rsidDel="00000000" w:rsidR="00000000" w:rsidRPr="00000000">
        <w:rPr>
          <w:rtl w:val="0"/>
        </w:rPr>
        <w:t xml:space="preserve"> (Story list)</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Smol Kobold’s fics</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i w:val="1"/>
        </w:rPr>
      </w:pPr>
      <w:hyperlink r:id="rId488">
        <w:r w:rsidDel="00000000" w:rsidR="00000000" w:rsidRPr="00000000">
          <w:rPr>
            <w:color w:val="1155cc"/>
            <w:u w:val="single"/>
            <w:rtl w:val="0"/>
          </w:rPr>
          <w:t xml:space="preserve">A Harrowing Encounter</w:t>
        </w:r>
      </w:hyperlink>
      <w:r w:rsidDel="00000000" w:rsidR="00000000" w:rsidRPr="00000000">
        <w:rPr>
          <w:rtl w:val="0"/>
        </w:rPr>
        <w:t xml:space="preserve"> </w:t>
      </w:r>
      <w:r w:rsidDel="00000000" w:rsidR="00000000" w:rsidRPr="00000000">
        <w:rPr>
          <w:i w:val="1"/>
          <w:rtl w:val="0"/>
        </w:rPr>
        <w:t xml:space="preserve">M/M, gay, monster boy, rape, oral, handjob, fantasy</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i w:val="1"/>
        </w:rPr>
      </w:pPr>
      <w:hyperlink r:id="rId489">
        <w:r w:rsidDel="00000000" w:rsidR="00000000" w:rsidRPr="00000000">
          <w:rPr>
            <w:color w:val="1155cc"/>
            <w:u w:val="single"/>
            <w:rtl w:val="0"/>
          </w:rPr>
          <w:t xml:space="preserve">Fun With Bun</w:t>
        </w:r>
      </w:hyperlink>
      <w:r w:rsidDel="00000000" w:rsidR="00000000" w:rsidRPr="00000000">
        <w:rPr>
          <w:rtl w:val="0"/>
        </w:rPr>
        <w:t xml:space="preserve"> </w:t>
      </w:r>
      <w:r w:rsidDel="00000000" w:rsidR="00000000" w:rsidRPr="00000000">
        <w:rPr>
          <w:i w:val="1"/>
          <w:rtl w:val="0"/>
        </w:rPr>
        <w:t xml:space="preserve">F/M, alcohol, BDSM, rough sex, vaginal, anal, knotting, size difference, large insertion, furry, biting</w:t>
      </w:r>
    </w:p>
    <w:p w:rsidR="00000000" w:rsidDel="00000000" w:rsidP="00000000" w:rsidRDefault="00000000" w:rsidRPr="00000000" w14:paraId="000003CF">
      <w:pPr>
        <w:rPr>
          <w:i w:val="1"/>
        </w:rPr>
      </w:pPr>
      <w:hyperlink r:id="rId490">
        <w:r w:rsidDel="00000000" w:rsidR="00000000" w:rsidRPr="00000000">
          <w:rPr>
            <w:color w:val="1155cc"/>
            <w:u w:val="single"/>
            <w:rtl w:val="0"/>
          </w:rPr>
          <w:t xml:space="preserve">Friends With Vermin</w:t>
        </w:r>
      </w:hyperlink>
      <w:r w:rsidDel="00000000" w:rsidR="00000000" w:rsidRPr="00000000">
        <w:rPr>
          <w:rtl w:val="0"/>
        </w:rPr>
        <w:t xml:space="preserve"> </w:t>
      </w:r>
      <w:r w:rsidDel="00000000" w:rsidR="00000000" w:rsidRPr="00000000">
        <w:rPr>
          <w:i w:val="1"/>
          <w:rtl w:val="0"/>
        </w:rPr>
        <w:t xml:space="preserve">F/M, handjob, rape, monster girl, fantasy, femdom, biting, blood, cuddling</w:t>
      </w: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SmutArchiveAnon's fics</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*[http://pastebin.com/2JagcWcQ In Depth Interrogation] "KaylethxImperial Navy Officer, vanilla, role reversal, kissing, breastplay, vaginal"</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91">
        <w:r w:rsidDel="00000000" w:rsidR="00000000" w:rsidRPr="00000000">
          <w:rPr>
            <w:color w:val="1155cc"/>
            <w:u w:val="single"/>
            <w:rtl w:val="0"/>
          </w:rPr>
          <w:t xml:space="preserve">http://pastebin.com/baBh17rn</w:t>
        </w:r>
      </w:hyperlink>
      <w:r w:rsidDel="00000000" w:rsidR="00000000" w:rsidRPr="00000000">
        <w:rPr>
          <w:rtl w:val="0"/>
        </w:rPr>
        <w:t xml:space="preserve"> To Serve the Queen] "Lelith Hesperax x Human Slave, bondage, aphrodisiac, femdom, facesitting, handjob, vaginal, fun with alien biology"</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92">
        <w:r w:rsidDel="00000000" w:rsidR="00000000" w:rsidRPr="00000000">
          <w:rPr>
            <w:color w:val="1155cc"/>
            <w:u w:val="single"/>
            <w:rtl w:val="0"/>
          </w:rPr>
          <w:t xml:space="preserve">http://pastebin.com/U2zArNWE</w:t>
        </w:r>
      </w:hyperlink>
      <w:r w:rsidDel="00000000" w:rsidR="00000000" w:rsidRPr="00000000">
        <w:rPr>
          <w:rtl w:val="0"/>
        </w:rPr>
        <w:t xml:space="preserve"> To Serve The Queen, version 2.0 (revised and updated version of the above)] "Lelith Hesperax x Human Servant, femdom, bondage, hairjob, vaginal, blindfold"</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93">
        <w:r w:rsidDel="00000000" w:rsidR="00000000" w:rsidRPr="00000000">
          <w:rPr>
            <w:color w:val="1155cc"/>
            <w:u w:val="single"/>
            <w:rtl w:val="0"/>
          </w:rPr>
          <w:t xml:space="preserve">http://pastebin.com/pxSs1QJA</w:t>
        </w:r>
      </w:hyperlink>
      <w:r w:rsidDel="00000000" w:rsidR="00000000" w:rsidRPr="00000000">
        <w:rPr>
          <w:rtl w:val="0"/>
        </w:rPr>
        <w:t xml:space="preserve"> Of Screams and Stings] "Howling Banshee x Striking Scorpion, vanilla, titfuck, vaginal, clothing destruction, lewd wrestling"</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94">
        <w:r w:rsidDel="00000000" w:rsidR="00000000" w:rsidRPr="00000000">
          <w:rPr>
            <w:color w:val="1155cc"/>
            <w:u w:val="single"/>
            <w:rtl w:val="0"/>
          </w:rPr>
          <w:t xml:space="preserve">http://pastebin.com/g1UghCe8</w:t>
        </w:r>
      </w:hyperlink>
      <w:r w:rsidDel="00000000" w:rsidR="00000000" w:rsidRPr="00000000">
        <w:rPr>
          <w:rtl w:val="0"/>
        </w:rPr>
        <w:t xml:space="preserve"> Diplomatic Missionary] "Howling Banshee x Guardsman, tl;dr, vanilla, breastplay, titfuck, vaginal, kissing, hand holding, pompoir"</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95">
        <w:r w:rsidDel="00000000" w:rsidR="00000000" w:rsidRPr="00000000">
          <w:rPr>
            <w:color w:val="1155cc"/>
            <w:u w:val="single"/>
            <w:rtl w:val="0"/>
          </w:rPr>
          <w:t xml:space="preserve">http://pastebin.com/CMwe0JNb</w:t>
        </w:r>
      </w:hyperlink>
      <w:r w:rsidDel="00000000" w:rsidR="00000000" w:rsidRPr="00000000">
        <w:rPr>
          <w:rtl w:val="0"/>
        </w:rPr>
        <w:t xml:space="preserve"> Sex Education with Sibylla] "Infinity, AI x Reader, unemotional sex, vaginal"</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96">
        <w:r w:rsidDel="00000000" w:rsidR="00000000" w:rsidRPr="00000000">
          <w:rPr>
            <w:color w:val="1155cc"/>
            <w:u w:val="single"/>
            <w:rtl w:val="0"/>
          </w:rPr>
          <w:t xml:space="preserve">http://pastebin.com/D3s3ZAGr</w:t>
        </w:r>
      </w:hyperlink>
      <w:r w:rsidDel="00000000" w:rsidR="00000000" w:rsidRPr="00000000">
        <w:rPr>
          <w:rtl w:val="0"/>
        </w:rPr>
        <w:t xml:space="preserve"> A Giant(ess) Problem] "bardxgiantess, body exploration, spelunking"</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97">
        <w:r w:rsidDel="00000000" w:rsidR="00000000" w:rsidRPr="00000000">
          <w:rPr>
            <w:color w:val="1155cc"/>
            <w:u w:val="single"/>
            <w:rtl w:val="0"/>
          </w:rPr>
          <w:t xml:space="preserve">http://pastebin.com/NR9CzGDS</w:t>
        </w:r>
      </w:hyperlink>
      <w:r w:rsidDel="00000000" w:rsidR="00000000" w:rsidRPr="00000000">
        <w:rPr>
          <w:rtl w:val="0"/>
        </w:rPr>
        <w:t xml:space="preserve"> Future Imperfect] "Macha x human psyker, plot-heavy, vanilla, vaginal, nursing handjob, psychic sex"</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*[http://pastebin.com/ixQch7K0 Opposites Attract] "TenebraxKnight, vanilla, sex with armor on"</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*[https://docs.google.com/document/d/1mB4lminFjIl2qWjgwl6xvdXBC5r8g1JjksBmc1iSxr8/edit Electric Sleep (co-written with "Anonymouse")] "sci-fi, human x </w:t>
      </w:r>
      <w:r w:rsidDel="00000000" w:rsidR="00000000" w:rsidRPr="00000000">
        <w:rPr>
          <w:rtl w:val="0"/>
        </w:rPr>
        <w:t xml:space="preserve">gynoid</w:t>
      </w:r>
      <w:r w:rsidDel="00000000" w:rsidR="00000000" w:rsidRPr="00000000">
        <w:rPr>
          <w:rtl w:val="0"/>
        </w:rPr>
        <w:t xml:space="preserve">, plot-heavy, masturbation(female), oral (female), vaginal, vanilla"</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**[http://pastebin.com/DGKgVqnW Alternate link]</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98">
        <w:r w:rsidDel="00000000" w:rsidR="00000000" w:rsidRPr="00000000">
          <w:rPr>
            <w:color w:val="1155cc"/>
            <w:u w:val="single"/>
            <w:rtl w:val="0"/>
          </w:rPr>
          <w:t xml:space="preserve">https://docs.google.com/document/d/1VHUecci7DGE3IMhpvidbTT-zPUyrMgpyljqXwGYe5lo/edit</w:t>
        </w:r>
      </w:hyperlink>
      <w:r w:rsidDel="00000000" w:rsidR="00000000" w:rsidRPr="00000000">
        <w:rPr>
          <w:rtl w:val="0"/>
        </w:rPr>
        <w:t xml:space="preserve"> Fertility Rites] (co-written with "Anonymouse") " boyxgoddess, /ss/, lactation, vaginal, oral (female), vanilla, impregnation"</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*[https://docs.google.com/document/d/1LYGFJGIuNSbnsrtSQ0UjUDX1GrTnRaK0WyNdDKtfP8g/edit?usp=sharing Electric Awakening, Part 1] (co-written with "Anonymouse") ""sci-fi, human x gynoid, plot-heavy, titfuck, vaginal, vanilla"</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**[http://pastebin.com/wP2gqxP8 Alternate link]</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*[https://docs.google.com/document/d/1I8Ub-RX3mkWqh4l5JWsbHZCb4nBd6MyO0Fn1TvQDzYQ/edit?usp=sharing Where Is My Mind?] (co-written with "Anonymouse") "fantasy, monsterxhuman, double penetration, dubcon, injury, mindbreak"</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**[http://pastebin.com/Ns7GiaJG Alternate link]</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hyperlink r:id="rId499">
        <w:r w:rsidDel="00000000" w:rsidR="00000000" w:rsidRPr="00000000">
          <w:rPr>
            <w:color w:val="1155cc"/>
            <w:u w:val="single"/>
            <w:rtl w:val="0"/>
          </w:rPr>
          <w:t xml:space="preserve">Electric Awakening, Part 2</w:t>
        </w:r>
      </w:hyperlink>
      <w:r w:rsidDel="00000000" w:rsidR="00000000" w:rsidRPr="00000000">
        <w:rPr>
          <w:rtl w:val="0"/>
        </w:rPr>
        <w:t xml:space="preserve"> </w:t>
      </w:r>
      <w:r w:rsidDel="00000000" w:rsidR="00000000" w:rsidRPr="00000000">
        <w:rPr>
          <w:i w:val="1"/>
          <w:rtl w:val="0"/>
        </w:rPr>
        <w:t xml:space="preserve">sci-fi, human x gynoid, plot-heavy, no smut</w:t>
      </w: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**[http://pastebin.com/AxHYwSFV Alternate link]</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*[https://docs.google.com/document/d/1_jvgeiAN_SFCP3cjfWZgxSlliUsULED11HHt_VdRDLw/edit?usp=sharing Noblesse Oblige (co-written with Anonymouse)] "m/f, warlock/noble, oral (male), anal, sex toys"</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**[http://pastebin.com/wNy5jTQs Alternate link]</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*[https://docs.google.com/document/d/1FpiZCx6x9HZDSOjw2viTaYSNynZ0EJIo9aHhKfgvglo/edit Electric Dreams (co-written with Anonymouse)] "sci-fi, human x gynoid, vaginal, vanilla"</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**[http://pastebin.com/ctWUBidi Alternate link]</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i w:val="1"/>
          <w:highlight w:val="white"/>
        </w:rPr>
      </w:pPr>
      <w:hyperlink r:id="rId500">
        <w:r w:rsidDel="00000000" w:rsidR="00000000" w:rsidRPr="00000000">
          <w:rPr>
            <w:color w:val="1155cc"/>
            <w:u w:val="single"/>
            <w:rtl w:val="0"/>
          </w:rPr>
          <w:t xml:space="preserve">Divine Love</w:t>
        </w:r>
      </w:hyperlink>
      <w:r w:rsidDel="00000000" w:rsidR="00000000" w:rsidRPr="00000000">
        <w:rPr>
          <w:rtl w:val="0"/>
        </w:rPr>
        <w:t xml:space="preserve"> </w:t>
      </w:r>
      <w:r w:rsidDel="00000000" w:rsidR="00000000" w:rsidRPr="00000000">
        <w:rPr>
          <w:i w:val="1"/>
          <w:highlight w:val="white"/>
          <w:rtl w:val="0"/>
        </w:rPr>
        <w:t xml:space="preserve">MxF, humanxangel, vanilla, cunnilingus, vaginal, flying sex</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Smutfag Alpha's Fics</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i w:val="1"/>
        </w:rPr>
      </w:pPr>
      <w:hyperlink r:id="rId501">
        <w:r w:rsidDel="00000000" w:rsidR="00000000" w:rsidRPr="00000000">
          <w:rPr>
            <w:color w:val="1155cc"/>
            <w:u w:val="single"/>
            <w:rtl w:val="0"/>
          </w:rPr>
          <w:t xml:space="preserve">A Lady in Lesiure</w:t>
        </w:r>
      </w:hyperlink>
      <w:r w:rsidDel="00000000" w:rsidR="00000000" w:rsidRPr="00000000">
        <w:rPr>
          <w:rtl w:val="0"/>
        </w:rPr>
        <w:t xml:space="preserve"> </w:t>
      </w:r>
      <w:r w:rsidDel="00000000" w:rsidR="00000000" w:rsidRPr="00000000">
        <w:rPr>
          <w:i w:val="1"/>
          <w:rtl w:val="0"/>
        </w:rPr>
        <w:t xml:space="preserve">Bugbearxhuman, lesbians, WIP</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Smutomancer's fics</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*Darkest Dawn "WHFB, High ElfxDark Elf, heavy BDSM, rape, gore, snuff"</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02">
        <w:r w:rsidDel="00000000" w:rsidR="00000000" w:rsidRPr="00000000">
          <w:rPr>
            <w:color w:val="1155cc"/>
            <w:u w:val="single"/>
            <w:rtl w:val="0"/>
          </w:rPr>
          <w:t xml:space="preserve">http://pastebin.com/jx06rsur</w:t>
        </w:r>
      </w:hyperlink>
      <w:r w:rsidDel="00000000" w:rsidR="00000000" w:rsidRPr="00000000">
        <w:rPr>
          <w:rtl w:val="0"/>
        </w:rPr>
        <w:t xml:space="preserve"> Prologue]</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**[http://pastebin.com/qsACxDU3 Chapter 1]  </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03">
        <w:r w:rsidDel="00000000" w:rsidR="00000000" w:rsidRPr="00000000">
          <w:rPr>
            <w:color w:val="1155cc"/>
            <w:u w:val="single"/>
            <w:rtl w:val="0"/>
          </w:rPr>
          <w:t xml:space="preserve">http://pastebin.com/T6BmEEGq</w:t>
        </w:r>
      </w:hyperlink>
      <w:r w:rsidDel="00000000" w:rsidR="00000000" w:rsidRPr="00000000">
        <w:rPr>
          <w:rtl w:val="0"/>
        </w:rPr>
        <w:t xml:space="preserve"> </w:t>
      </w:r>
      <w:r w:rsidDel="00000000" w:rsidR="00000000" w:rsidRPr="00000000">
        <w:rPr>
          <w:rtl w:val="0"/>
        </w:rPr>
        <w:t xml:space="preserve">Chapter 2]</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*[http://pastebin.com/jty68Xz4 Diamond in the Rough] "WH40K, HarlequinxRandom eldar guy, anal, vaginal, vanilla" </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*[http://pastebin.com/TYkvh7GA Of Inquisitors and Cadets] "WH40K, InquisitorxSchola Cadet, /ss/, oralmale, vaginal" </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04">
        <w:r w:rsidDel="00000000" w:rsidR="00000000" w:rsidRPr="00000000">
          <w:rPr>
            <w:color w:val="1155cc"/>
            <w:u w:val="single"/>
            <w:rtl w:val="0"/>
          </w:rPr>
          <w:t xml:space="preserve">[http://pastebin.com/P1N0BEqb </w:t>
        </w:r>
      </w:hyperlink>
      <w:r w:rsidDel="00000000" w:rsidR="00000000" w:rsidRPr="00000000">
        <w:rPr>
          <w:rtl w:val="0"/>
        </w:rPr>
        <w:t xml:space="preserve">The Covenant of Sanctified Souls] "WH40K, SoBxNovice Clergyboy, /ss/, oral:male, vaginal, tittyfuck, vanilla" </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05">
        <w:r w:rsidDel="00000000" w:rsidR="00000000" w:rsidRPr="00000000">
          <w:rPr>
            <w:color w:val="1155cc"/>
            <w:u w:val="single"/>
            <w:rtl w:val="0"/>
          </w:rPr>
          <w:t xml:space="preserve">http://pastebin.com/9YTxwy7t</w:t>
        </w:r>
      </w:hyperlink>
      <w:r w:rsidDel="00000000" w:rsidR="00000000" w:rsidRPr="00000000">
        <w:rPr>
          <w:rtl w:val="0"/>
        </w:rPr>
        <w:t xml:space="preserve"> The Mistresses] "WH40K, GuardsmanxTwin DE succubi, reverse rape, threesome, oralmale, oralfemale, anal, vaginal" </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*[http://pastebin.com/Ka0a2PVA Night at the Forge] "Human ThievesxDwarf, femdom, pegging" </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*[http://pastebin.com/7L1WcNGC Avelorn Bliss] "WHFB, FinubarxAlarielle, vanilla, oral:female, vaginal"</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*[http://pastebin.com/rjCimH1K Affinity for Artifacts] "MtG, Artificer ApprenticexArtifact" </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06">
        <w:r w:rsidDel="00000000" w:rsidR="00000000" w:rsidRPr="00000000">
          <w:rPr>
            <w:color w:val="1155cc"/>
            <w:u w:val="single"/>
            <w:rtl w:val="0"/>
          </w:rPr>
          <w:t xml:space="preserve">http://pastebin.com/Ur0Y1XjX</w:t>
        </w:r>
      </w:hyperlink>
      <w:r w:rsidDel="00000000" w:rsidR="00000000" w:rsidRPr="00000000">
        <w:rPr>
          <w:rtl w:val="0"/>
        </w:rPr>
        <w:t xml:space="preserve"> You Might As Well Enjoy It] "WH40K,LolicronxGuardsman, oral:male, vaginal" </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*[http://pastebin.com/YZ1qGZQx Half and Half] "HalflingxHalf-Elf, lesbians, light bondage" </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*[http://pastebin.com/hvAar5Zs Loving Affection, Mingled in Aphrodisia] "LamiaxBarmaid" </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07">
        <w:r w:rsidDel="00000000" w:rsidR="00000000" w:rsidRPr="00000000">
          <w:rPr>
            <w:color w:val="1155cc"/>
            <w:u w:val="single"/>
            <w:rtl w:val="0"/>
          </w:rPr>
          <w:t xml:space="preserve">[http://pastebin.com/7tiHBu33</w:t>
        </w:r>
      </w:hyperlink>
      <w:r w:rsidDel="00000000" w:rsidR="00000000" w:rsidRPr="00000000">
        <w:rPr>
          <w:rtl w:val="0"/>
        </w:rPr>
        <w:t xml:space="preserve"> Lupus Nocturna] "Dire WolfxWitch, bestiality, mild pain/blood" </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*[http://pastebin.com/a0Byd28b Sincere Loving in Mystical Euphoria] "Monstergirl,  nobleman x slime girl noble" </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*[http://pastebin.com/Aquf0Zbk Little Lily] "not smut" </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*[http://pastebin.com/MmV21Sjn Defloured] "baker's daughter x soldier boy, defloration, vanilla, oral:female" </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08">
        <w:r w:rsidDel="00000000" w:rsidR="00000000" w:rsidRPr="00000000">
          <w:rPr>
            <w:color w:val="1155cc"/>
            <w:u w:val="single"/>
            <w:rtl w:val="0"/>
          </w:rPr>
          <w:t xml:space="preserve">http://pastebin.com/7PHsqibN</w:t>
        </w:r>
      </w:hyperlink>
      <w:r w:rsidDel="00000000" w:rsidR="00000000" w:rsidRPr="00000000">
        <w:rPr>
          <w:rtl w:val="0"/>
        </w:rPr>
        <w:t xml:space="preserve"> Valentino's Gift] "Hive noblexModified Venomthrope, tentacles, NTR" </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hyperlink r:id="rId509">
        <w:r w:rsidDel="00000000" w:rsidR="00000000" w:rsidRPr="00000000">
          <w:rPr>
            <w:color w:val="1155cc"/>
            <w:u w:val="single"/>
            <w:rtl w:val="0"/>
          </w:rPr>
          <w:t xml:space="preserve">Carnal Carnival</w:t>
        </w:r>
      </w:hyperlink>
      <w:r w:rsidDel="00000000" w:rsidR="00000000" w:rsidRPr="00000000">
        <w:rPr>
          <w:rtl w:val="0"/>
        </w:rPr>
        <w:t xml:space="preserve"> "WH40K, Farseer+Shadowseer+SuccubusxMultiple human men, orgy"</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http://pastebin.com/6qhSuwEs</w:t>
      </w:r>
      <w:r w:rsidDel="00000000" w:rsidR="00000000" w:rsidRPr="00000000">
        <w:rPr>
          <w:rtl w:val="0"/>
        </w:rPr>
        <w:t xml:space="preserve"> A Bet's a Bet (Script)] "group sex, f/m/m/m, reluctant sex"</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*[http://pastebin.com/G5zQre9f Confessions of a Battle Sister (Script)] "spin the bottle, kissing, f/f, non-hardcore, Warhammer 40,000"</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**Voiced version (by Blushed): http://chirb.it/sOM7xB</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*[http://pastebin.com/ddaFUk16 Semantic Components (Script)] "m/f, witch, oral sex, girl-on-top sex"</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**Voiced version (by SS): http://chirb.it/1kEsxB</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*[http://pastebin.com/5YGUSmfE Taking the D(ragon) (Script)] "f/m, dragon x girl, rape(ish)"</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**Voiced version (by Stellar Nightingale): </w:t>
      </w:r>
      <w:r w:rsidDel="00000000" w:rsidR="00000000" w:rsidRPr="00000000">
        <w:rPr>
          <w:rtl w:val="0"/>
        </w:rPr>
        <w:t xml:space="preserve">http://vocaroo.com/i/s1NtsLSVmeZ0</w:t>
      </w: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*[http://pastebin.com/ZNx6A4bB Father for Hire (Script)] "m/f, vampire, oral"</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**Voiced version (by Lolichan): http://vocaroo.com/i/s1aDptP6CQ9E</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10">
        <w:r w:rsidDel="00000000" w:rsidR="00000000" w:rsidRPr="00000000">
          <w:rPr>
            <w:color w:val="1155cc"/>
            <w:u w:val="single"/>
            <w:rtl w:val="0"/>
          </w:rPr>
          <w:t xml:space="preserve">http://pastebin.com/yE2gcauH</w:t>
        </w:r>
      </w:hyperlink>
      <w:r w:rsidDel="00000000" w:rsidR="00000000" w:rsidRPr="00000000">
        <w:rPr>
          <w:rtl w:val="0"/>
        </w:rPr>
        <w:t xml:space="preserve"> Thesea and the Minotaur] 'm/f. minotaur"</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**Voiced version (by Nyx the Princess): </w:t>
      </w:r>
      <w:hyperlink r:id="rId511">
        <w:r w:rsidDel="00000000" w:rsidR="00000000" w:rsidRPr="00000000">
          <w:rPr>
            <w:color w:val="1155cc"/>
            <w:u w:val="single"/>
            <w:rtl w:val="0"/>
          </w:rPr>
          <w:t xml:space="preserve">http://chirb.it/4yfv6</w:t>
        </w:r>
      </w:hyperlink>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*[http://pastebin.com/ZNfb8YXH Lily] "humour, f/f"</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*[http://pastebin.com/EFJHP8cg Truth Be Told] "elf, orcs, exhibitionism, teasing, stripping, masturbation"</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*[http://pastebin.com/McweCxJ9 Caught in the Shower] "Rape, m/f, Commissar x Guardsman, </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**Voiced version: http://chirb.it/HgbDhe</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Snekguy's fics</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hyperlink r:id="rId512">
        <w:r w:rsidDel="00000000" w:rsidR="00000000" w:rsidRPr="00000000">
          <w:rPr>
            <w:color w:val="1155cc"/>
            <w:u w:val="single"/>
            <w:rtl w:val="0"/>
          </w:rPr>
          <w:t xml:space="preserve">Full story list</w:t>
        </w:r>
      </w:hyperlink>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i w:val="1"/>
        </w:rPr>
      </w:pPr>
      <w:hyperlink r:id="rId513">
        <w:r w:rsidDel="00000000" w:rsidR="00000000" w:rsidRPr="00000000">
          <w:rPr>
            <w:color w:val="1155cc"/>
            <w:u w:val="single"/>
            <w:rtl w:val="0"/>
          </w:rPr>
          <w:t xml:space="preserve">Snek</w:t>
        </w:r>
      </w:hyperlink>
      <w:r w:rsidDel="00000000" w:rsidR="00000000" w:rsidRPr="00000000">
        <w:rPr>
          <w:rtl w:val="0"/>
        </w:rPr>
        <w:t xml:space="preserve"> </w:t>
      </w:r>
      <w:r w:rsidDel="00000000" w:rsidR="00000000" w:rsidRPr="00000000">
        <w:rPr>
          <w:i w:val="1"/>
          <w:rtl w:val="0"/>
        </w:rPr>
        <w:t xml:space="preserve">XCOM Viper, lamia, monstergirl, femdom, size difference, large breasts, light bondage, oral, vaginal, language barrier, bathing, teasing, kissing</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i w:val="1"/>
        </w:rPr>
      </w:pPr>
      <w:hyperlink r:id="rId514">
        <w:r w:rsidDel="00000000" w:rsidR="00000000" w:rsidRPr="00000000">
          <w:rPr>
            <w:color w:val="1155cc"/>
            <w:u w:val="single"/>
            <w:rtl w:val="0"/>
          </w:rPr>
          <w:t xml:space="preserve">Crashland</w:t>
        </w:r>
      </w:hyperlink>
      <w:r w:rsidDel="00000000" w:rsidR="00000000" w:rsidRPr="00000000">
        <w:rPr>
          <w:rtl w:val="0"/>
        </w:rPr>
        <w:t xml:space="preserve"> </w:t>
      </w:r>
      <w:r w:rsidDel="00000000" w:rsidR="00000000" w:rsidRPr="00000000">
        <w:rPr>
          <w:i w:val="1"/>
          <w:rtl w:val="0"/>
        </w:rPr>
        <w:t xml:space="preserve">monstergirl, alien, size difference, large breasts, muscle, multiple arms, sweat, light femdom, oral, vaginal, kissing, female ejaculation, bathing, teasing</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i w:val="1"/>
        </w:rPr>
      </w:pPr>
      <w:hyperlink r:id="rId515">
        <w:r w:rsidDel="00000000" w:rsidR="00000000" w:rsidRPr="00000000">
          <w:rPr>
            <w:color w:val="1155cc"/>
            <w:u w:val="single"/>
            <w:rtl w:val="0"/>
          </w:rPr>
          <w:t xml:space="preserve">Snek 2</w:t>
        </w:r>
      </w:hyperlink>
      <w:r w:rsidDel="00000000" w:rsidR="00000000" w:rsidRPr="00000000">
        <w:rPr>
          <w:rtl w:val="0"/>
        </w:rPr>
        <w:t xml:space="preserve"> </w:t>
      </w:r>
      <w:r w:rsidDel="00000000" w:rsidR="00000000" w:rsidRPr="00000000">
        <w:rPr>
          <w:i w:val="1"/>
          <w:rtl w:val="0"/>
        </w:rPr>
        <w:t xml:space="preserve">XCOM Viper, lamia, monstergirl, light femdom, size difference, large breasts, light bondage, oral, kissing, bo6objob</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i w:val="1"/>
        </w:rPr>
      </w:pPr>
      <w:hyperlink r:id="rId516">
        <w:r w:rsidDel="00000000" w:rsidR="00000000" w:rsidRPr="00000000">
          <w:rPr>
            <w:color w:val="1155cc"/>
            <w:u w:val="single"/>
            <w:rtl w:val="0"/>
          </w:rPr>
          <w:t xml:space="preserve">Pinwheel</w:t>
        </w:r>
      </w:hyperlink>
      <w:r w:rsidDel="00000000" w:rsidR="00000000" w:rsidRPr="00000000">
        <w:rPr>
          <w:rtl w:val="0"/>
        </w:rPr>
        <w:t xml:space="preserve"> </w:t>
      </w:r>
      <w:r w:rsidDel="00000000" w:rsidR="00000000" w:rsidRPr="00000000">
        <w:rPr>
          <w:i w:val="1"/>
          <w:rtl w:val="0"/>
        </w:rPr>
        <w:t xml:space="preserve">monstergirl, alien, size difference, muscle, sweat, femdom, dubious consent, oral, orgasm denial, kissing, biting, handjob, light bondage, vaginal, hair pulling, 69, face sitting, furry</w:t>
      </w: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i w:val="1"/>
        </w:rPr>
      </w:pPr>
      <w:hyperlink r:id="rId517">
        <w:r w:rsidDel="00000000" w:rsidR="00000000" w:rsidRPr="00000000">
          <w:rPr>
            <w:color w:val="1155cc"/>
            <w:u w:val="single"/>
            <w:rtl w:val="0"/>
          </w:rPr>
          <w:t xml:space="preserve">Splashdown</w:t>
        </w:r>
      </w:hyperlink>
      <w:r w:rsidDel="00000000" w:rsidR="00000000" w:rsidRPr="00000000">
        <w:rPr>
          <w:rtl w:val="0"/>
        </w:rPr>
        <w:t xml:space="preserve"> </w:t>
      </w:r>
      <w:r w:rsidDel="00000000" w:rsidR="00000000" w:rsidRPr="00000000">
        <w:rPr>
          <w:i w:val="1"/>
          <w:rtl w:val="0"/>
        </w:rPr>
        <w:t xml:space="preserve">light bondage, sweat, reverse rape, femdom, biting, licking, scratching, rough sex, oral, female ejaculation, hair pulling, tail job, kissing, orgasm denial, blowjob, furry</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i w:val="1"/>
        </w:rPr>
      </w:pPr>
      <w:hyperlink r:id="rId518">
        <w:r w:rsidDel="00000000" w:rsidR="00000000" w:rsidRPr="00000000">
          <w:rPr>
            <w:color w:val="1155cc"/>
            <w:u w:val="single"/>
            <w:rtl w:val="0"/>
          </w:rPr>
          <w:t xml:space="preserve">Snek 3</w:t>
        </w:r>
      </w:hyperlink>
      <w:r w:rsidDel="00000000" w:rsidR="00000000" w:rsidRPr="00000000">
        <w:rPr>
          <w:rtl w:val="0"/>
        </w:rPr>
        <w:t xml:space="preserve"> </w:t>
      </w:r>
      <w:r w:rsidDel="00000000" w:rsidR="00000000" w:rsidRPr="00000000">
        <w:rPr>
          <w:i w:val="1"/>
          <w:rtl w:val="0"/>
        </w:rPr>
        <w:t xml:space="preserve">kissing, blowjob, reluctant, femdom, tail job, oral, female ejaculation, autocunnilingus, vaginal, light bondage</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i w:val="1"/>
        </w:rPr>
      </w:pPr>
      <w:hyperlink r:id="rId519">
        <w:r w:rsidDel="00000000" w:rsidR="00000000" w:rsidRPr="00000000">
          <w:rPr>
            <w:color w:val="1155cc"/>
            <w:u w:val="single"/>
            <w:rtl w:val="0"/>
          </w:rPr>
          <w:t xml:space="preserve">Last Stand</w:t>
        </w:r>
      </w:hyperlink>
      <w:r w:rsidDel="00000000" w:rsidR="00000000" w:rsidRPr="00000000">
        <w:rPr>
          <w:rtl w:val="0"/>
        </w:rPr>
        <w:t xml:space="preserve"> </w:t>
      </w:r>
      <w:r w:rsidDel="00000000" w:rsidR="00000000" w:rsidRPr="00000000">
        <w:rPr>
          <w:i w:val="1"/>
          <w:rtl w:val="0"/>
        </w:rPr>
        <w:t xml:space="preserve">bondage, femdom, oral, female ejaculation, tail job, kissing, size difference, large breasts, sweat, muscle, monstergirl, orgasm denial, teasing, vaginal</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i w:val="1"/>
          <w:highlight w:val="white"/>
        </w:rPr>
      </w:pPr>
      <w:hyperlink r:id="rId520">
        <w:r w:rsidDel="00000000" w:rsidR="00000000" w:rsidRPr="00000000">
          <w:rPr>
            <w:color w:val="1155cc"/>
            <w:highlight w:val="white"/>
            <w:u w:val="single"/>
            <w:rtl w:val="0"/>
          </w:rPr>
          <w:t xml:space="preserve">Fineprint</w:t>
        </w:r>
      </w:hyperlink>
      <w:r w:rsidDel="00000000" w:rsidR="00000000" w:rsidRPr="00000000">
        <w:rPr>
          <w:highlight w:val="white"/>
          <w:rtl w:val="0"/>
        </w:rPr>
        <w:t xml:space="preserve"> </w:t>
      </w:r>
      <w:r w:rsidDel="00000000" w:rsidR="00000000" w:rsidRPr="00000000">
        <w:rPr>
          <w:i w:val="1"/>
          <w:highlight w:val="white"/>
          <w:rtl w:val="0"/>
        </w:rPr>
        <w:t xml:space="preserve">drinking, smoking, kissing, biting, dubious consent, femdom, rough, furry</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i w:val="1"/>
          <w:highlight w:val="white"/>
        </w:rPr>
      </w:pPr>
      <w:hyperlink r:id="rId521">
        <w:r w:rsidDel="00000000" w:rsidR="00000000" w:rsidRPr="00000000">
          <w:rPr>
            <w:color w:val="1155cc"/>
            <w:sz w:val="20"/>
            <w:szCs w:val="20"/>
            <w:highlight w:val="white"/>
            <w:u w:val="single"/>
            <w:rtl w:val="0"/>
          </w:rPr>
          <w:t xml:space="preserve">Fineprint 2: Republic</w:t>
        </w:r>
      </w:hyperlink>
      <w:r w:rsidDel="00000000" w:rsidR="00000000" w:rsidRPr="00000000">
        <w:rPr>
          <w:sz w:val="20"/>
          <w:szCs w:val="20"/>
          <w:highlight w:val="white"/>
          <w:rtl w:val="0"/>
        </w:rPr>
        <w:t xml:space="preserve"> </w:t>
      </w:r>
      <w:r w:rsidDel="00000000" w:rsidR="00000000" w:rsidRPr="00000000">
        <w:rPr>
          <w:i w:val="1"/>
          <w:highlight w:val="white"/>
          <w:rtl w:val="0"/>
        </w:rPr>
        <w:t xml:space="preserve">kissing, biting, handjob, light bondage, femdom, size difference, doggystyle, large breasts, chubby, muscle, vaginal, fur, denial, elaborately detailed traditional longhouse construction techniques, creampie, leg locking, cuddling, furry</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i w:val="1"/>
          <w:highlight w:val="white"/>
        </w:rPr>
      </w:pPr>
      <w:hyperlink r:id="rId522">
        <w:r w:rsidDel="00000000" w:rsidR="00000000" w:rsidRPr="00000000">
          <w:rPr>
            <w:color w:val="1155cc"/>
            <w:sz w:val="20"/>
            <w:szCs w:val="20"/>
            <w:highlight w:val="white"/>
            <w:u w:val="single"/>
            <w:rtl w:val="0"/>
          </w:rPr>
          <w:t xml:space="preserve">Warband</w:t>
        </w:r>
      </w:hyperlink>
      <w:r w:rsidDel="00000000" w:rsidR="00000000" w:rsidRPr="00000000">
        <w:rPr>
          <w:i w:val="1"/>
          <w:rtl w:val="0"/>
        </w:rPr>
        <w:t xml:space="preserve"> </w:t>
      </w:r>
      <w:r w:rsidDel="00000000" w:rsidR="00000000" w:rsidRPr="00000000">
        <w:rPr>
          <w:i w:val="1"/>
          <w:highlight w:val="white"/>
          <w:rtl w:val="0"/>
        </w:rPr>
        <w:t xml:space="preserve">large breasts, first time, spooning, biting, hand job, muscle, kissing, hair pulling, sweat, oral, vaginal, femdom, age difference, size difference, creampie</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i w:val="1"/>
          <w:highlight w:val="white"/>
        </w:rPr>
      </w:pPr>
      <w:hyperlink r:id="rId523">
        <w:r w:rsidDel="00000000" w:rsidR="00000000" w:rsidRPr="00000000">
          <w:rPr>
            <w:color w:val="1155cc"/>
            <w:highlight w:val="white"/>
            <w:u w:val="single"/>
            <w:rtl w:val="0"/>
          </w:rPr>
          <w:t xml:space="preserve">Purple Heart</w:t>
        </w:r>
      </w:hyperlink>
      <w:r w:rsidDel="00000000" w:rsidR="00000000" w:rsidRPr="00000000">
        <w:rPr>
          <w:highlight w:val="white"/>
          <w:rtl w:val="0"/>
        </w:rPr>
        <w:t xml:space="preserve"> </w:t>
      </w:r>
      <w:r w:rsidDel="00000000" w:rsidR="00000000" w:rsidRPr="00000000">
        <w:rPr>
          <w:i w:val="1"/>
          <w:highlight w:val="white"/>
          <w:rtl w:val="0"/>
        </w:rPr>
        <w:t xml:space="preserve">femdom, reluctant, rape, size difference, kissing, oral, blowjob, biting, scratching, rough, light bondage, romance, leg locking, bathing, teasing, denial, large breasts, chubby, muscle, sweat, creampie, hair pulling, massage, vaginal, female ejaculation</w:t>
      </w: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i w:val="1"/>
        </w:rPr>
      </w:pPr>
      <w:hyperlink r:id="rId524">
        <w:r w:rsidDel="00000000" w:rsidR="00000000" w:rsidRPr="00000000">
          <w:rPr>
            <w:color w:val="1155cc"/>
            <w:u w:val="single"/>
            <w:rtl w:val="0"/>
          </w:rPr>
          <w:t xml:space="preserve">Hostage</w:t>
        </w:r>
      </w:hyperlink>
      <w:r w:rsidDel="00000000" w:rsidR="00000000" w:rsidRPr="00000000">
        <w:rPr>
          <w:rtl w:val="0"/>
        </w:rPr>
        <w:t xml:space="preserve"> </w:t>
      </w:r>
      <w:r w:rsidDel="00000000" w:rsidR="00000000" w:rsidRPr="00000000">
        <w:rPr>
          <w:i w:val="1"/>
          <w:rtl w:val="0"/>
        </w:rPr>
        <w:t xml:space="preserve">maledom, dubcon, oral, kissing, vaginal, large insertion, huge weird Bad Dragon dick, creampie, rough, biting, scratching, choking, hair pulling, size difference, muscle, sweat, multiple orgasms, angry sex, trash talking, happy ending</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i w:val="1"/>
        </w:rPr>
      </w:pPr>
      <w:hyperlink r:id="rId525">
        <w:r w:rsidDel="00000000" w:rsidR="00000000" w:rsidRPr="00000000">
          <w:rPr>
            <w:color w:val="1155cc"/>
            <w:u w:val="single"/>
            <w:rtl w:val="0"/>
          </w:rPr>
          <w:t xml:space="preserve">Worlds Apart</w:t>
        </w:r>
      </w:hyperlink>
      <w:r w:rsidDel="00000000" w:rsidR="00000000" w:rsidRPr="00000000">
        <w:rPr>
          <w:rtl w:val="0"/>
        </w:rPr>
        <w:t xml:space="preserve"> </w:t>
      </w:r>
      <w:r w:rsidDel="00000000" w:rsidR="00000000" w:rsidRPr="00000000">
        <w:rPr>
          <w:i w:val="1"/>
          <w:rtl w:val="0"/>
        </w:rPr>
        <w:t xml:space="preserve">vanilla, romance, size difference, oral, vaginal, sweat, muscle, female ejaculation, large breasts, virgins, creampie, femdom, rough sex, dirty talk</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i w:val="1"/>
        </w:rPr>
      </w:pPr>
      <w:hyperlink r:id="rId526">
        <w:r w:rsidDel="00000000" w:rsidR="00000000" w:rsidRPr="00000000">
          <w:rPr>
            <w:color w:val="1155cc"/>
            <w:u w:val="single"/>
            <w:rtl w:val="0"/>
          </w:rPr>
          <w:t xml:space="preserve">Goetic Justice</w:t>
        </w:r>
      </w:hyperlink>
      <w:r w:rsidDel="00000000" w:rsidR="00000000" w:rsidRPr="00000000">
        <w:rPr>
          <w:rtl w:val="0"/>
        </w:rPr>
        <w:t xml:space="preserve"> </w:t>
      </w:r>
      <w:r w:rsidDel="00000000" w:rsidR="00000000" w:rsidRPr="00000000">
        <w:rPr>
          <w:i w:val="1"/>
          <w:rtl w:val="0"/>
        </w:rPr>
        <w:t xml:space="preserve">demon, succubus, satyr, hallucination, hypnosis, gentle femdom, long tongue, kissing, handjob, blowjob, vaginal, size difference, large breasts, leg locking, messy, group, oral, biting, scratching, creampie, magic</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i w:val="1"/>
        </w:rPr>
      </w:pPr>
      <w:hyperlink r:id="rId527">
        <w:r w:rsidDel="00000000" w:rsidR="00000000" w:rsidRPr="00000000">
          <w:rPr>
            <w:color w:val="1155cc"/>
            <w:u w:val="single"/>
            <w:rtl w:val="0"/>
          </w:rPr>
          <w:t xml:space="preserve">Return to Krell</w:t>
        </w:r>
      </w:hyperlink>
      <w:r w:rsidDel="00000000" w:rsidR="00000000" w:rsidRPr="00000000">
        <w:rPr>
          <w:rtl w:val="0"/>
        </w:rPr>
        <w:t xml:space="preserve"> </w:t>
      </w:r>
      <w:r w:rsidDel="00000000" w:rsidR="00000000" w:rsidRPr="00000000">
        <w:rPr>
          <w:i w:val="1"/>
          <w:rtl w:val="0"/>
        </w:rPr>
        <w:t xml:space="preserve">size difference, reptile, consensual, long tongue, muscle, oral, messy</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i w:val="1"/>
        </w:rPr>
      </w:pPr>
      <w:hyperlink r:id="rId528">
        <w:r w:rsidDel="00000000" w:rsidR="00000000" w:rsidRPr="00000000">
          <w:rPr>
            <w:color w:val="1155cc"/>
            <w:u w:val="single"/>
            <w:rtl w:val="0"/>
          </w:rPr>
          <w:t xml:space="preserve">Demon Gate</w:t>
        </w:r>
      </w:hyperlink>
      <w:r w:rsidDel="00000000" w:rsidR="00000000" w:rsidRPr="00000000">
        <w:rPr>
          <w:rtl w:val="0"/>
        </w:rPr>
        <w:t xml:space="preserve"> </w:t>
      </w:r>
      <w:r w:rsidDel="00000000" w:rsidR="00000000" w:rsidRPr="00000000">
        <w:rPr>
          <w:i w:val="1"/>
          <w:rtl w:val="0"/>
        </w:rPr>
        <w:t xml:space="preserve">Oni, size difference, muscle, voyeurism</w:t>
      </w: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Squid's fics</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hyperlink r:id="rId529">
        <w:r w:rsidDel="00000000" w:rsidR="00000000" w:rsidRPr="00000000">
          <w:rPr>
            <w:color w:val="1155cc"/>
            <w:u w:val="single"/>
            <w:rtl w:val="0"/>
          </w:rPr>
          <w:t xml:space="preserve">Sunday Service</w:t>
        </w:r>
      </w:hyperlink>
      <w:r w:rsidDel="00000000" w:rsidR="00000000" w:rsidRPr="00000000">
        <w:rPr>
          <w:rtl w:val="0"/>
        </w:rPr>
        <w:t xml:space="preserve"> </w:t>
      </w:r>
      <w:r w:rsidDel="00000000" w:rsidR="00000000" w:rsidRPr="00000000">
        <w:rPr>
          <w:rtl w:val="0"/>
        </w:rPr>
        <w:t xml:space="preserve">'Male human x Female demon, mild violence, BDSM, transformation"</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hyperlink r:id="rId530">
        <w:r w:rsidDel="00000000" w:rsidR="00000000" w:rsidRPr="00000000">
          <w:rPr>
            <w:color w:val="1155cc"/>
            <w:u w:val="single"/>
            <w:rtl w:val="0"/>
          </w:rPr>
          <w:t xml:space="preserve">Sunday Service 2</w:t>
        </w:r>
      </w:hyperlink>
      <w:r w:rsidDel="00000000" w:rsidR="00000000" w:rsidRPr="00000000">
        <w:rPr>
          <w:rtl w:val="0"/>
        </w:rPr>
        <w:t xml:space="preserve"> </w:t>
      </w:r>
      <w:r w:rsidDel="00000000" w:rsidR="00000000" w:rsidRPr="00000000">
        <w:rPr>
          <w:rtl w:val="0"/>
        </w:rPr>
        <w:t xml:space="preserve">'Male demon x Female demon x Female demon, BDSM, transformation, mild violence, emotional violence, excessive hugging"</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i w:val="1"/>
        </w:rPr>
      </w:pPr>
      <w:hyperlink r:id="rId531">
        <w:r w:rsidDel="00000000" w:rsidR="00000000" w:rsidRPr="00000000">
          <w:rPr>
            <w:color w:val="1155cc"/>
            <w:u w:val="single"/>
            <w:rtl w:val="0"/>
          </w:rPr>
          <w:t xml:space="preserve">Sunday Service 3</w:t>
        </w:r>
      </w:hyperlink>
      <w:r w:rsidDel="00000000" w:rsidR="00000000" w:rsidRPr="00000000">
        <w:rPr>
          <w:rtl w:val="0"/>
        </w:rPr>
        <w:t xml:space="preserve"> </w:t>
      </w:r>
      <w:r w:rsidDel="00000000" w:rsidR="00000000" w:rsidRPr="00000000">
        <w:rPr>
          <w:i w:val="1"/>
          <w:sz w:val="20"/>
          <w:szCs w:val="20"/>
          <w:highlight w:val="white"/>
          <w:rtl w:val="0"/>
        </w:rPr>
        <w:t xml:space="preserve">mdemon x fdemon x fdemon, femdom, bondage, waxplay, piercing, large insertions, someone gets almost literally eaten out. We may have gone to far in places.</w:t>
      </w: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StardustAnon's Fics</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hyperlink r:id="rId532">
        <w:r w:rsidDel="00000000" w:rsidR="00000000" w:rsidRPr="00000000">
          <w:rPr>
            <w:color w:val="1155cc"/>
            <w:u w:val="single"/>
            <w:rtl w:val="0"/>
          </w:rPr>
          <w:t xml:space="preserve">Ley'ra I</w:t>
        </w:r>
      </w:hyperlink>
      <w:r w:rsidDel="00000000" w:rsidR="00000000" w:rsidRPr="00000000">
        <w:rPr>
          <w:rtl w:val="0"/>
        </w:rPr>
        <w:t xml:space="preserve"> "m/f, vanilla, anal"</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hyperlink r:id="rId533">
        <w:r w:rsidDel="00000000" w:rsidR="00000000" w:rsidRPr="00000000">
          <w:rPr>
            <w:color w:val="1155cc"/>
            <w:u w:val="single"/>
            <w:rtl w:val="0"/>
          </w:rPr>
          <w:t xml:space="preserve">Ley'ra II</w:t>
        </w:r>
      </w:hyperlink>
      <w:r w:rsidDel="00000000" w:rsidR="00000000" w:rsidRPr="00000000">
        <w:rPr>
          <w:rtl w:val="0"/>
        </w:rPr>
        <w:t xml:space="preserve"> "m/f/f/, deepthroat, anal"</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sz w:val="28"/>
          <w:szCs w:val="28"/>
          <w:rtl w:val="0"/>
        </w:rPr>
        <w:t xml:space="preserve">Storm-Raven's fics</w:t>
      </w: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hyperlink r:id="rId534">
        <w:r w:rsidDel="00000000" w:rsidR="00000000" w:rsidRPr="00000000">
          <w:rPr>
            <w:color w:val="1155cc"/>
            <w:u w:val="single"/>
            <w:rtl w:val="0"/>
          </w:rPr>
          <w:t xml:space="preserve">Trials and Transfigurations, Part 1</w:t>
        </w:r>
      </w:hyperlink>
      <w:r w:rsidDel="00000000" w:rsidR="00000000" w:rsidRPr="00000000">
        <w:rPr>
          <w:rtl w:val="0"/>
        </w:rPr>
        <w:t xml:space="preserve"> </w:t>
      </w:r>
      <w:r w:rsidDel="00000000" w:rsidR="00000000" w:rsidRPr="00000000">
        <w:rPr>
          <w:rtl w:val="0"/>
        </w:rPr>
        <w:t xml:space="preserve">"Fantasy, SorceressxVarious, TF"</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*[http://pastebin.com/15veGVe9 Kobold Loving, The Battle of the Bulge] "kobold, m/m"</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*[http://pastebin.com/qfbgTYDi Kobold Loving 2: Happy Little Accidents] "kobold, m/m"</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*[http://pastebin.com/Sdr2jByC Alpha and Omega] "m/m, dubcon"</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Swoozie's fics</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line="240" w:lineRule="auto"/>
        <w:rPr/>
      </w:pPr>
      <w:hyperlink r:id="rId535">
        <w:r w:rsidDel="00000000" w:rsidR="00000000" w:rsidRPr="00000000">
          <w:rPr>
            <w:color w:val="1155cc"/>
            <w:u w:val="single"/>
            <w:rtl w:val="0"/>
          </w:rPr>
          <w:t xml:space="preserve">Abduction- Lili the Grey</w:t>
        </w:r>
      </w:hyperlink>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b w:val="1"/>
          <w:rtl w:val="0"/>
        </w:rPr>
        <w:t xml:space="preserve">Tags:</w:t>
      </w:r>
      <w:r w:rsidDel="00000000" w:rsidR="00000000" w:rsidRPr="00000000">
        <w:rPr>
          <w:rtl w:val="0"/>
        </w:rPr>
        <w:t xml:space="preserve"> </w:t>
      </w:r>
      <w:r w:rsidDel="00000000" w:rsidR="00000000" w:rsidRPr="00000000">
        <w:rPr>
          <w:rtl w:val="0"/>
        </w:rPr>
        <w:t xml:space="preserve">human x alien</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Red Woman</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line="240" w:lineRule="auto"/>
        <w:ind w:left="720" w:firstLine="0"/>
        <w:rPr/>
      </w:pPr>
      <w:hyperlink r:id="rId536">
        <w:r w:rsidDel="00000000" w:rsidR="00000000" w:rsidRPr="00000000">
          <w:rPr>
            <w:color w:val="1155cc"/>
            <w:u w:val="single"/>
            <w:rtl w:val="0"/>
          </w:rPr>
          <w:t xml:space="preserve">Chapter 1</w:t>
        </w:r>
      </w:hyperlink>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line="240" w:lineRule="auto"/>
        <w:ind w:left="720" w:firstLine="720"/>
        <w:rPr>
          <w:i w:val="1"/>
          <w:sz w:val="20"/>
          <w:szCs w:val="20"/>
        </w:rPr>
      </w:pPr>
      <w:r w:rsidDel="00000000" w:rsidR="00000000" w:rsidRPr="00000000">
        <w:rPr>
          <w:b w:val="1"/>
          <w:sz w:val="20"/>
          <w:szCs w:val="20"/>
          <w:rtl w:val="0"/>
        </w:rPr>
        <w:t xml:space="preserve">Tags:</w:t>
      </w:r>
      <w:r w:rsidDel="00000000" w:rsidR="00000000" w:rsidRPr="00000000">
        <w:rPr>
          <w:sz w:val="20"/>
          <w:szCs w:val="20"/>
          <w:rtl w:val="0"/>
        </w:rPr>
        <w:t xml:space="preserve"> </w:t>
      </w:r>
      <w:r w:rsidDel="00000000" w:rsidR="00000000" w:rsidRPr="00000000">
        <w:rPr>
          <w:i w:val="1"/>
          <w:sz w:val="20"/>
          <w:szCs w:val="20"/>
          <w:rtl w:val="0"/>
        </w:rPr>
        <w:t xml:space="preserve">tiefling x human</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line="240" w:lineRule="auto"/>
        <w:ind w:left="720" w:firstLine="0"/>
        <w:rPr/>
      </w:pPr>
      <w:hyperlink r:id="rId537">
        <w:r w:rsidDel="00000000" w:rsidR="00000000" w:rsidRPr="00000000">
          <w:rPr>
            <w:color w:val="1155cc"/>
            <w:u w:val="single"/>
            <w:rtl w:val="0"/>
          </w:rPr>
          <w:t xml:space="preserve">Chapter 2</w:t>
        </w:r>
      </w:hyperlink>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line="240" w:lineRule="auto"/>
        <w:ind w:left="720" w:firstLine="720"/>
        <w:rPr>
          <w:i w:val="1"/>
          <w:sz w:val="20"/>
          <w:szCs w:val="20"/>
        </w:rPr>
      </w:pPr>
      <w:r w:rsidDel="00000000" w:rsidR="00000000" w:rsidRPr="00000000">
        <w:rPr>
          <w:b w:val="1"/>
          <w:sz w:val="20"/>
          <w:szCs w:val="20"/>
          <w:rtl w:val="0"/>
        </w:rPr>
        <w:t xml:space="preserve">Tags:</w:t>
      </w:r>
      <w:r w:rsidDel="00000000" w:rsidR="00000000" w:rsidRPr="00000000">
        <w:rPr>
          <w:sz w:val="20"/>
          <w:szCs w:val="20"/>
          <w:rtl w:val="0"/>
        </w:rPr>
        <w:t xml:space="preserve"> </w:t>
      </w:r>
      <w:r w:rsidDel="00000000" w:rsidR="00000000" w:rsidRPr="00000000">
        <w:rPr>
          <w:i w:val="1"/>
          <w:sz w:val="20"/>
          <w:szCs w:val="20"/>
          <w:rtl w:val="0"/>
        </w:rPr>
        <w:t xml:space="preserve">tiefling x human, orgy, lesbian</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line="240" w:lineRule="auto"/>
        <w:ind w:left="720" w:firstLine="0"/>
        <w:rPr/>
      </w:pPr>
      <w:hyperlink r:id="rId538">
        <w:r w:rsidDel="00000000" w:rsidR="00000000" w:rsidRPr="00000000">
          <w:rPr>
            <w:color w:val="1155cc"/>
            <w:u w:val="single"/>
            <w:rtl w:val="0"/>
          </w:rPr>
          <w:t xml:space="preserve">Chapter 3</w:t>
        </w:r>
      </w:hyperlink>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line="240" w:lineRule="auto"/>
        <w:ind w:left="720" w:firstLine="720"/>
        <w:rPr>
          <w:i w:val="1"/>
          <w:sz w:val="20"/>
          <w:szCs w:val="20"/>
        </w:rPr>
      </w:pPr>
      <w:r w:rsidDel="00000000" w:rsidR="00000000" w:rsidRPr="00000000">
        <w:rPr>
          <w:b w:val="1"/>
          <w:sz w:val="20"/>
          <w:szCs w:val="20"/>
          <w:rtl w:val="0"/>
        </w:rPr>
        <w:t xml:space="preserve">Tags:</w:t>
      </w:r>
      <w:r w:rsidDel="00000000" w:rsidR="00000000" w:rsidRPr="00000000">
        <w:rPr>
          <w:sz w:val="20"/>
          <w:szCs w:val="20"/>
          <w:rtl w:val="0"/>
        </w:rPr>
        <w:t xml:space="preserve"> </w:t>
      </w:r>
      <w:r w:rsidDel="00000000" w:rsidR="00000000" w:rsidRPr="00000000">
        <w:rPr>
          <w:i w:val="1"/>
          <w:sz w:val="20"/>
          <w:szCs w:val="20"/>
          <w:rtl w:val="0"/>
        </w:rPr>
        <w:t xml:space="preserve">Tiefling(F) x Human(F) x Human(M), threesome</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line="240" w:lineRule="auto"/>
        <w:ind w:left="720" w:firstLine="0"/>
        <w:rPr/>
      </w:pPr>
      <w:hyperlink r:id="rId539">
        <w:r w:rsidDel="00000000" w:rsidR="00000000" w:rsidRPr="00000000">
          <w:rPr>
            <w:color w:val="1155cc"/>
            <w:u w:val="single"/>
            <w:rtl w:val="0"/>
          </w:rPr>
          <w:t xml:space="preserve">Chapter 4</w:t>
        </w:r>
      </w:hyperlink>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line="240" w:lineRule="auto"/>
        <w:ind w:left="720" w:firstLine="720"/>
        <w:rPr>
          <w:i w:val="1"/>
          <w:sz w:val="20"/>
          <w:szCs w:val="20"/>
        </w:rPr>
      </w:pPr>
      <w:r w:rsidDel="00000000" w:rsidR="00000000" w:rsidRPr="00000000">
        <w:rPr>
          <w:b w:val="1"/>
          <w:sz w:val="20"/>
          <w:szCs w:val="20"/>
          <w:rtl w:val="0"/>
        </w:rPr>
        <w:t xml:space="preserve">Tags:</w:t>
      </w:r>
      <w:r w:rsidDel="00000000" w:rsidR="00000000" w:rsidRPr="00000000">
        <w:rPr>
          <w:sz w:val="20"/>
          <w:szCs w:val="20"/>
          <w:rtl w:val="0"/>
        </w:rPr>
        <w:t xml:space="preserve"> </w:t>
      </w:r>
      <w:r w:rsidDel="00000000" w:rsidR="00000000" w:rsidRPr="00000000">
        <w:rPr>
          <w:i w:val="1"/>
          <w:sz w:val="20"/>
          <w:szCs w:val="20"/>
          <w:rtl w:val="0"/>
        </w:rPr>
        <w:t xml:space="preserve">Tiefling(F) x Human(M), femdom, fingering</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line="240" w:lineRule="auto"/>
        <w:rPr/>
      </w:pPr>
      <w:hyperlink r:id="rId540">
        <w:r w:rsidDel="00000000" w:rsidR="00000000" w:rsidRPr="00000000">
          <w:rPr>
            <w:color w:val="1155cc"/>
            <w:u w:val="single"/>
            <w:rtl w:val="0"/>
          </w:rPr>
          <w:t xml:space="preserve">One Last Lesson</w:t>
        </w:r>
      </w:hyperlink>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b w:val="1"/>
          <w:rtl w:val="0"/>
        </w:rPr>
        <w:t xml:space="preserve">Tags:</w:t>
      </w:r>
      <w:r w:rsidDel="00000000" w:rsidR="00000000" w:rsidRPr="00000000">
        <w:rPr>
          <w:rtl w:val="0"/>
        </w:rPr>
        <w:t xml:space="preserve"> paladin female x futa, humiliation</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line="240" w:lineRule="auto"/>
        <w:rPr/>
      </w:pPr>
      <w:hyperlink r:id="rId541">
        <w:r w:rsidDel="00000000" w:rsidR="00000000" w:rsidRPr="00000000">
          <w:rPr>
            <w:color w:val="1155cc"/>
            <w:u w:val="single"/>
            <w:rtl w:val="0"/>
          </w:rPr>
          <w:t xml:space="preserve">Robot Rockabye</w:t>
        </w:r>
      </w:hyperlink>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b w:val="1"/>
          <w:rtl w:val="0"/>
        </w:rPr>
        <w:t xml:space="preserve">Tags:</w:t>
      </w:r>
      <w:r w:rsidDel="00000000" w:rsidR="00000000" w:rsidRPr="00000000">
        <w:rPr>
          <w:rtl w:val="0"/>
        </w:rPr>
        <w:t xml:space="preserve"> Robot(F) x Human(M), /ss/, straight shota</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line="240" w:lineRule="auto"/>
        <w:rPr/>
      </w:pPr>
      <w:hyperlink r:id="rId542">
        <w:r w:rsidDel="00000000" w:rsidR="00000000" w:rsidRPr="00000000">
          <w:rPr>
            <w:color w:val="1155cc"/>
            <w:u w:val="single"/>
            <w:rtl w:val="0"/>
          </w:rPr>
          <w:t xml:space="preserve">Gwynera the Dread Queen</w:t>
        </w:r>
      </w:hyperlink>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b w:val="1"/>
          <w:rtl w:val="0"/>
        </w:rPr>
        <w:t xml:space="preserve">Tags:</w:t>
      </w:r>
      <w:r w:rsidDel="00000000" w:rsidR="00000000" w:rsidRPr="00000000">
        <w:rPr>
          <w:rtl w:val="0"/>
        </w:rPr>
        <w:t xml:space="preserve"> </w:t>
      </w:r>
      <w:r w:rsidDel="00000000" w:rsidR="00000000" w:rsidRPr="00000000">
        <w:rPr>
          <w:rtl w:val="0"/>
        </w:rPr>
        <w:t xml:space="preserve">Human(M) x Human(F) x Human(F), amazon, group</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line="240" w:lineRule="auto"/>
        <w:rPr/>
      </w:pPr>
      <w:hyperlink r:id="rId543">
        <w:r w:rsidDel="00000000" w:rsidR="00000000" w:rsidRPr="00000000">
          <w:rPr>
            <w:color w:val="1155cc"/>
            <w:u w:val="single"/>
            <w:rtl w:val="0"/>
          </w:rPr>
          <w:t xml:space="preserve">Opal Hughs and the 13 Ghosts</w:t>
        </w:r>
      </w:hyperlink>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b w:val="1"/>
          <w:rtl w:val="0"/>
        </w:rPr>
        <w:t xml:space="preserve">Tags:</w:t>
      </w:r>
      <w:r w:rsidDel="00000000" w:rsidR="00000000" w:rsidRPr="00000000">
        <w:rPr>
          <w:rtl w:val="0"/>
        </w:rPr>
        <w:t xml:space="preserve"> Human(F) x A lot of dude ghosts, gang bang"</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Neera and Clem</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line="240" w:lineRule="auto"/>
        <w:ind w:left="720" w:firstLine="0"/>
        <w:rPr>
          <w:i w:val="1"/>
        </w:rPr>
      </w:pPr>
      <w:hyperlink r:id="rId544">
        <w:r w:rsidDel="00000000" w:rsidR="00000000" w:rsidRPr="00000000">
          <w:rPr>
            <w:color w:val="1155cc"/>
            <w:u w:val="single"/>
            <w:rtl w:val="0"/>
          </w:rPr>
          <w:t xml:space="preserve">One: When Neera Met Clem</w:t>
        </w:r>
      </w:hyperlink>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line="240" w:lineRule="auto"/>
        <w:ind w:left="720" w:firstLine="720"/>
        <w:rPr>
          <w:i w:val="1"/>
          <w:sz w:val="20"/>
          <w:szCs w:val="20"/>
        </w:rPr>
      </w:pPr>
      <w:r w:rsidDel="00000000" w:rsidR="00000000" w:rsidRPr="00000000">
        <w:rPr>
          <w:b w:val="1"/>
          <w:sz w:val="20"/>
          <w:szCs w:val="20"/>
          <w:rtl w:val="0"/>
        </w:rPr>
        <w:t xml:space="preserve">Tags:</w:t>
      </w:r>
      <w:r w:rsidDel="00000000" w:rsidR="00000000" w:rsidRPr="00000000">
        <w:rPr>
          <w:sz w:val="20"/>
          <w:szCs w:val="20"/>
          <w:rtl w:val="0"/>
        </w:rPr>
        <w:t xml:space="preserve"> </w:t>
      </w:r>
      <w:r w:rsidDel="00000000" w:rsidR="00000000" w:rsidRPr="00000000">
        <w:rPr>
          <w:i w:val="1"/>
          <w:sz w:val="20"/>
          <w:szCs w:val="20"/>
          <w:rtl w:val="0"/>
        </w:rPr>
        <w:t xml:space="preserve">Tiefling(F) x Dryad(F), tentacles, drunk, lesbians, large tongue</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line="240" w:lineRule="auto"/>
        <w:ind w:left="720" w:firstLine="0"/>
        <w:rPr>
          <w:i w:val="1"/>
        </w:rPr>
      </w:pPr>
      <w:hyperlink r:id="rId545">
        <w:r w:rsidDel="00000000" w:rsidR="00000000" w:rsidRPr="00000000">
          <w:rPr>
            <w:color w:val="1155cc"/>
            <w:u w:val="single"/>
            <w:rtl w:val="0"/>
          </w:rPr>
          <w:t xml:space="preserve">Two: Clem in the Big City</w:t>
        </w:r>
      </w:hyperlink>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line="240" w:lineRule="auto"/>
        <w:ind w:left="720" w:firstLine="720"/>
        <w:rPr>
          <w:i w:val="1"/>
          <w:sz w:val="20"/>
          <w:szCs w:val="20"/>
        </w:rPr>
      </w:pPr>
      <w:r w:rsidDel="00000000" w:rsidR="00000000" w:rsidRPr="00000000">
        <w:rPr>
          <w:b w:val="1"/>
          <w:sz w:val="20"/>
          <w:szCs w:val="20"/>
          <w:rtl w:val="0"/>
        </w:rPr>
        <w:t xml:space="preserve">Tags:</w:t>
      </w:r>
      <w:r w:rsidDel="00000000" w:rsidR="00000000" w:rsidRPr="00000000">
        <w:rPr>
          <w:sz w:val="20"/>
          <w:szCs w:val="20"/>
          <w:rtl w:val="0"/>
        </w:rPr>
        <w:t xml:space="preserve"> </w:t>
      </w:r>
      <w:r w:rsidDel="00000000" w:rsidR="00000000" w:rsidRPr="00000000">
        <w:rPr>
          <w:i w:val="1"/>
          <w:sz w:val="20"/>
          <w:szCs w:val="20"/>
          <w:rtl w:val="0"/>
        </w:rPr>
        <w:t xml:space="preserve">Dryad(F) solo, Bugbear(M) x Human(F), voyeur, exhibitionism</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line="240" w:lineRule="auto"/>
        <w:ind w:left="720" w:firstLine="0"/>
        <w:rPr>
          <w:i w:val="1"/>
        </w:rPr>
      </w:pPr>
      <w:hyperlink r:id="rId546">
        <w:r w:rsidDel="00000000" w:rsidR="00000000" w:rsidRPr="00000000">
          <w:rPr>
            <w:color w:val="1155cc"/>
            <w:u w:val="single"/>
            <w:rtl w:val="0"/>
          </w:rPr>
          <w:t xml:space="preserve">Three: Neera's Night on the Town</w:t>
        </w:r>
      </w:hyperlink>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line="240" w:lineRule="auto"/>
        <w:ind w:left="1440" w:firstLine="0"/>
        <w:rPr>
          <w:i w:val="1"/>
          <w:sz w:val="20"/>
          <w:szCs w:val="20"/>
        </w:rPr>
      </w:pPr>
      <w:r w:rsidDel="00000000" w:rsidR="00000000" w:rsidRPr="00000000">
        <w:rPr>
          <w:b w:val="1"/>
          <w:sz w:val="20"/>
          <w:szCs w:val="20"/>
          <w:rtl w:val="0"/>
        </w:rPr>
        <w:t xml:space="preserve">Tags:</w:t>
      </w:r>
      <w:r w:rsidDel="00000000" w:rsidR="00000000" w:rsidRPr="00000000">
        <w:rPr>
          <w:i w:val="1"/>
          <w:sz w:val="20"/>
          <w:szCs w:val="20"/>
          <w:rtl w:val="0"/>
        </w:rPr>
        <w:t xml:space="preserve">Tiefling(F) x Demon(Futa), large insertions, bondage, mind break, bukkake, humilia</w:t>
      </w:r>
      <w:r w:rsidDel="00000000" w:rsidR="00000000" w:rsidRPr="00000000">
        <w:rPr>
          <w:i w:val="1"/>
          <w:sz w:val="20"/>
          <w:szCs w:val="20"/>
          <w:rtl w:val="0"/>
        </w:rPr>
        <w:t xml:space="preserve">tion</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Tepes777's fics</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"Male HumanxFemale Elf, Master/Slave, Femdom, Role Reversal"</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47">
        <w:r w:rsidDel="00000000" w:rsidR="00000000" w:rsidRPr="00000000">
          <w:rPr>
            <w:color w:val="1155cc"/>
            <w:u w:val="single"/>
            <w:rtl w:val="0"/>
          </w:rPr>
          <w:t xml:space="preserve">http://pastebin.com/VzKZEvXr</w:t>
        </w:r>
      </w:hyperlink>
      <w:r w:rsidDel="00000000" w:rsidR="00000000" w:rsidRPr="00000000">
        <w:rPr>
          <w:rtl w:val="0"/>
        </w:rPr>
        <w:t xml:space="preserve"> The Life and Memoirs of Lawler Miranos] "MalexFemale, Femdom, /ss/"</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48">
        <w:r w:rsidDel="00000000" w:rsidR="00000000" w:rsidRPr="00000000">
          <w:rPr>
            <w:color w:val="1155cc"/>
            <w:u w:val="single"/>
            <w:rtl w:val="0"/>
          </w:rPr>
          <w:t xml:space="preserve">http://pastebin.com/s35QCK6S</w:t>
        </w:r>
      </w:hyperlink>
      <w:r w:rsidDel="00000000" w:rsidR="00000000" w:rsidRPr="00000000">
        <w:rPr>
          <w:rtl w:val="0"/>
        </w:rPr>
        <w:t xml:space="preserve"> The Life and Memoirs of Lawler Miranos: Of Shipmates] "HumanMalexElfFemale, attempted rape, flashbacks of  /ss/, blood(light)"</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*[http://pastebin.com/pMuvjuiu The Purchase: A Stop On The Road] "HumanxElf, Voyuerism, Masturbation (f)"</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*[http://pastebin.com/Wmu9CGZN The Purchase: Breakfast Tea] "humanxelf"</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ThatAnonWhoWritesTG's fics</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49">
        <w:r w:rsidDel="00000000" w:rsidR="00000000" w:rsidRPr="00000000">
          <w:rPr>
            <w:color w:val="1155cc"/>
            <w:u w:val="single"/>
            <w:rtl w:val="0"/>
          </w:rPr>
          <w:t xml:space="preserve">http://pastebin.com/371b7PTk</w:t>
        </w:r>
      </w:hyperlink>
      <w:r w:rsidDel="00000000" w:rsidR="00000000" w:rsidRPr="00000000">
        <w:rPr>
          <w:rtl w:val="0"/>
        </w:rPr>
        <w:t xml:space="preserve"> Druids Three] "Transformation, transgender, age reduction, consensual, bisexuality, elves, D&amp;D"</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*[http://pastebin.com/hkQL18Dn The Inquisitor's Deception] "InquisitorxRenegade General, age regression"</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*[http://pastebin.com/En4RknKe Gestalt Sorceress] "genderbending, fusion/merge, orgy"</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*[http://pastebin.com/xv2g8qvi Lolth's Prize Part One] "drow, S&amp;M, forceful, heterosexual, domination"</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50">
        <w:r w:rsidDel="00000000" w:rsidR="00000000" w:rsidRPr="00000000">
          <w:rPr>
            <w:color w:val="1155cc"/>
            <w:u w:val="single"/>
            <w:rtl w:val="0"/>
          </w:rPr>
          <w:t xml:space="preserve">http://pastebin.com/YKEfz6s4</w:t>
        </w:r>
      </w:hyperlink>
      <w:r w:rsidDel="00000000" w:rsidR="00000000" w:rsidRPr="00000000">
        <w:rPr>
          <w:rtl w:val="0"/>
        </w:rPr>
        <w:t xml:space="preserve"> Lolth's Prize Part Two] "drow, forceful, heterosexual, dragon, demon, feral"</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*[http://pastebin.com/Z6F4Tswu Lolth's Prize Part Three] "drow, multiple partners, obedience, deception"</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*[http://pastebin.com/wuUeBsRP Lolth's Prize Part Four] "drow, light obedience training, light torture, transformation"</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*[http://pastebin.com/6WURHT3d The New Slave] "Succubus, S&amp;M, transformation, monstergirls, enslavement"</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Academic's fics</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i w:val="1"/>
        </w:rPr>
      </w:pPr>
      <w:hyperlink r:id="rId551">
        <w:r w:rsidDel="00000000" w:rsidR="00000000" w:rsidRPr="00000000">
          <w:rPr>
            <w:color w:val="1155cc"/>
            <w:u w:val="single"/>
            <w:rtl w:val="0"/>
          </w:rPr>
          <w:t xml:space="preserve">The New Love of These Times - Redux</w:t>
        </w:r>
      </w:hyperlink>
      <w:r w:rsidDel="00000000" w:rsidR="00000000" w:rsidRPr="00000000">
        <w:rPr>
          <w:rtl w:val="0"/>
        </w:rPr>
        <w:t xml:space="preserve"> </w:t>
      </w:r>
      <w:r w:rsidDel="00000000" w:rsidR="00000000" w:rsidRPr="00000000">
        <w:rPr>
          <w:i w:val="1"/>
          <w:rtl w:val="0"/>
        </w:rPr>
        <w:t xml:space="preserve">Elf, Romance, Awkwardness, f/f, f/f/m, Facesitting, peggingtrapVaginal, Oral</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i w:val="1"/>
        </w:rPr>
      </w:pPr>
      <w:hyperlink r:id="rId552">
        <w:r w:rsidDel="00000000" w:rsidR="00000000" w:rsidRPr="00000000">
          <w:rPr>
            <w:color w:val="1155cc"/>
            <w:u w:val="single"/>
            <w:rtl w:val="0"/>
          </w:rPr>
          <w:t xml:space="preserve">Four Daemons Unite!</w:t>
        </w:r>
      </w:hyperlink>
      <w:r w:rsidDel="00000000" w:rsidR="00000000" w:rsidRPr="00000000">
        <w:rPr>
          <w:rtl w:val="0"/>
        </w:rPr>
        <w:t xml:space="preserve"> </w:t>
      </w:r>
      <w:r w:rsidDel="00000000" w:rsidR="00000000" w:rsidRPr="00000000">
        <w:rPr>
          <w:i w:val="1"/>
          <w:rtl w:val="0"/>
        </w:rPr>
        <w:t xml:space="preserve">Anal, Abnormal Semen, Bukkake, Corruption, Fellatio, Spanking, Spitroasting, Fingering, Rimming</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Knight's Fics</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Knight and the Alchemist</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53">
        <w:r w:rsidDel="00000000" w:rsidR="00000000" w:rsidRPr="00000000">
          <w:rPr>
            <w:color w:val="1155cc"/>
            <w:u w:val="single"/>
            <w:rtl w:val="0"/>
          </w:rPr>
          <w:t xml:space="preserve">http://pastebin.com/YDCX1Whq</w:t>
        </w:r>
      </w:hyperlink>
      <w:r w:rsidDel="00000000" w:rsidR="00000000" w:rsidRPr="00000000">
        <w:rPr>
          <w:rtl w:val="0"/>
        </w:rPr>
        <w:t xml:space="preserve"> Chapter 1] "MaleHerm!AlchemistxKnight, Muscle growth, Nekomimi (ears and tail on a normal human), Twinkification, self mind control (potion of irresistibility given), Homosex, Temporary Male hermaphroditism" </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54">
        <w:r w:rsidDel="00000000" w:rsidR="00000000" w:rsidRPr="00000000">
          <w:rPr>
            <w:color w:val="1155cc"/>
            <w:u w:val="single"/>
            <w:rtl w:val="0"/>
          </w:rPr>
          <w:t xml:space="preserve">http://pastebin.com/6XpDFVwM</w:t>
        </w:r>
      </w:hyperlink>
      <w:r w:rsidDel="00000000" w:rsidR="00000000" w:rsidRPr="00000000">
        <w:rPr>
          <w:rtl w:val="0"/>
        </w:rPr>
        <w:t xml:space="preserve"> Chapter 2] "Male!AlchemistxTrap!Knight,Awkward morning, Trap, Male bulge, Breast growth, Master/Pet, Blowjob, Anal sex" </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del w:author="Ryan" w:id="29" w:date="2019-10-21T04:14:36Z">
        <w:r w:rsidDel="00000000" w:rsidR="00000000" w:rsidRPr="00000000">
          <w:rPr>
            <w:rtl w:val="0"/>
          </w:rPr>
          <w:delText xml:space="preserve">http://pastebin.com/NVFeJ8Gw </w:delText>
        </w:r>
      </w:del>
      <w:ins w:author="Ryan" w:id="29" w:date="2019-10-21T04:14:36Z">
        <w:r w:rsidDel="00000000" w:rsidR="00000000" w:rsidRPr="00000000">
          <w:fldChar w:fldCharType="begin"/>
        </w:r>
        <w:r w:rsidDel="00000000" w:rsidR="00000000" w:rsidRPr="00000000">
          <w:instrText xml:space="preserve">HYPERLINK "http://pastebin.com/NVFeJ8Gw"</w:instrText>
        </w:r>
        <w:r w:rsidDel="00000000" w:rsidR="00000000" w:rsidRPr="00000000">
          <w:fldChar w:fldCharType="separate"/>
        </w:r>
        <w:r w:rsidDel="00000000" w:rsidR="00000000" w:rsidRPr="00000000">
          <w:rPr>
            <w:color w:val="1155cc"/>
            <w:u w:val="single"/>
            <w:rtl w:val="0"/>
          </w:rPr>
          <w:t xml:space="preserve">http://pastebin.com/NVFeJ8Gw </w:t>
        </w:r>
        <w:r w:rsidDel="00000000" w:rsidR="00000000" w:rsidRPr="00000000">
          <w:fldChar w:fldCharType="end"/>
        </w:r>
      </w:ins>
      <w:r w:rsidDel="00000000" w:rsidR="00000000" w:rsidRPr="00000000">
        <w:rPr>
          <w:rtl w:val="0"/>
        </w:rPr>
        <w:t xml:space="preserve">Chapter 3] "MaleHerm!AlchemistxMale!Knight, Bath, Teasing blowjob, Fluffification, Piercing, Fellatio, Anal, Temporary Male hermaphroditism, Blow/Cunniling/rimjob, Master/pet" </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55">
        <w:r w:rsidDel="00000000" w:rsidR="00000000" w:rsidRPr="00000000">
          <w:rPr>
            <w:color w:val="1155cc"/>
            <w:u w:val="single"/>
            <w:rtl w:val="0"/>
          </w:rPr>
          <w:t xml:space="preserve">http://pastebin.com/DBed7udV</w:t>
        </w:r>
      </w:hyperlink>
      <w:r w:rsidDel="00000000" w:rsidR="00000000" w:rsidRPr="00000000">
        <w:rPr>
          <w:rtl w:val="0"/>
        </w:rPr>
        <w:t xml:space="preserve"> The Wizard and the Thief] "WizardxMale!Thief, slime buttplug" </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TheManFromAnotherTime's fics</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i w:val="1"/>
        </w:rPr>
      </w:pPr>
      <w:hyperlink r:id="rId556">
        <w:r w:rsidDel="00000000" w:rsidR="00000000" w:rsidRPr="00000000">
          <w:rPr>
            <w:color w:val="1155cc"/>
            <w:u w:val="single"/>
            <w:rtl w:val="0"/>
          </w:rPr>
          <w:t xml:space="preserve">Red-Hot Rebound</w:t>
        </w:r>
      </w:hyperlink>
      <w:r w:rsidDel="00000000" w:rsidR="00000000" w:rsidRPr="00000000">
        <w:rPr>
          <w:rtl w:val="0"/>
        </w:rPr>
        <w:t xml:space="preserve"> </w:t>
      </w:r>
      <w:r w:rsidDel="00000000" w:rsidR="00000000" w:rsidRPr="00000000">
        <w:rPr>
          <w:i w:val="1"/>
          <w:rtl w:val="0"/>
        </w:rPr>
        <w:t xml:space="preserve">HumanMxDragonF, long, size difference, vanilla</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TheSpanker's fics</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57">
        <w:r w:rsidDel="00000000" w:rsidR="00000000" w:rsidRPr="00000000">
          <w:rPr>
            <w:color w:val="1155cc"/>
            <w:u w:val="single"/>
            <w:rtl w:val="0"/>
          </w:rPr>
          <w:t xml:space="preserve">http://pastebin.com/5iveQfMc</w:t>
        </w:r>
      </w:hyperlink>
      <w:r w:rsidDel="00000000" w:rsidR="00000000" w:rsidRPr="00000000">
        <w:rPr>
          <w:rtl w:val="0"/>
        </w:rPr>
        <w:t xml:space="preserve"> The Queen's Chamber] "HumanxInsectoid Queen, vaginal" </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*[http://pastebin.com/9RDaviUU Ungoliant and Melkor] "take a guess"</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58">
        <w:r w:rsidDel="00000000" w:rsidR="00000000" w:rsidRPr="00000000">
          <w:rPr>
            <w:color w:val="1155cc"/>
            <w:u w:val="single"/>
            <w:rtl w:val="0"/>
          </w:rPr>
          <w:t xml:space="preserve">http://pastebin.com/xfteVicJ</w:t>
        </w:r>
      </w:hyperlink>
      <w:r w:rsidDel="00000000" w:rsidR="00000000" w:rsidRPr="00000000">
        <w:rPr>
          <w:rtl w:val="0"/>
        </w:rPr>
        <w:t xml:space="preserve"> Love of the Female Taurs] "Lesbian Centaur and Doe-Assed Dryad"</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59">
        <w:r w:rsidDel="00000000" w:rsidR="00000000" w:rsidRPr="00000000">
          <w:rPr>
            <w:color w:val="1155cc"/>
            <w:u w:val="single"/>
            <w:rtl w:val="0"/>
          </w:rPr>
          <w:t xml:space="preserve">http://pastebin.com/dRJqcDgG</w:t>
        </w:r>
      </w:hyperlink>
      <w:r w:rsidDel="00000000" w:rsidR="00000000" w:rsidRPr="00000000">
        <w:rPr>
          <w:rtl w:val="0"/>
        </w:rPr>
        <w:t xml:space="preserve"> The Sorcerer-King and the Archeologist] "Male Mummy on Female Human"</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*[http://pastebin.com/y2nsNFT4 The Night of Change] "Male Zombie on Female Human"</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60">
        <w:r w:rsidDel="00000000" w:rsidR="00000000" w:rsidRPr="00000000">
          <w:rPr>
            <w:color w:val="1155cc"/>
            <w:u w:val="single"/>
            <w:rtl w:val="0"/>
          </w:rPr>
          <w:t xml:space="preserve">http://pastebin.com/vsz3QxD5</w:t>
        </w:r>
      </w:hyperlink>
      <w:r w:rsidDel="00000000" w:rsidR="00000000" w:rsidRPr="00000000">
        <w:rPr>
          <w:rtl w:val="0"/>
        </w:rPr>
        <w:t xml:space="preserve"> The Boy-King and the Paladin] "Female Paladin on Male Boy - /ss/, light femdom, Pegging</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*[http://pastebin.com/cHFs6qXW The Wizard-Kings Exploits] "Male Wizard on male Orc - contains oral and anal sex, as well as light dubcon in a fantasy setting"</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Provider's fics</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*[http://pastebin.com/Y3Txe9fx The Bet] "WH40K, YrielxSylandrixIyanna, oral:male, vaginal, dubcon" </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*[[Jungle Fever]] "WH40K, MachaxXenoxCata-Chan"</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*[http://pastebin.com/2n0dWUd6 2 Medics 1 Bed] "Blood Angel ApothecaryxSister Hospitaller, femdom, reverse rape" </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61">
        <w:r w:rsidDel="00000000" w:rsidR="00000000" w:rsidRPr="00000000">
          <w:rPr>
            <w:color w:val="1155cc"/>
            <w:u w:val="single"/>
            <w:rtl w:val="0"/>
          </w:rPr>
          <w:t xml:space="preserve">http://pastebin.com/7MaCdPZu </w:t>
        </w:r>
      </w:hyperlink>
      <w:r w:rsidDel="00000000" w:rsidR="00000000" w:rsidRPr="00000000">
        <w:rPr>
          <w:rtl w:val="0"/>
        </w:rPr>
        <w:t xml:space="preserve">Macha's Surprise Encounter] "MachaxCallidus, rape, earplay, bondage" </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*[http://pastebin.com/Bs7ULwN5 A Trip To Commorragh] "WH40K, CaerysxIdranelxDark Eldar, CaerysxIdranelxTentacle Monster, TF, tentacle rape" </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62">
        <w:r w:rsidDel="00000000" w:rsidR="00000000" w:rsidRPr="00000000">
          <w:rPr>
            <w:color w:val="1155cc"/>
            <w:u w:val="single"/>
            <w:rtl w:val="0"/>
          </w:rPr>
          <w:t xml:space="preserve">http://pastebin.com/PcbbpKqP</w:t>
        </w:r>
      </w:hyperlink>
      <w:r w:rsidDel="00000000" w:rsidR="00000000" w:rsidRPr="00000000">
        <w:rPr>
          <w:rtl w:val="0"/>
        </w:rPr>
        <w:t xml:space="preserve"> Assassination Morph Fic] "WH40K, Male!CallidusxTraitor Lord General+multiple Traitor Guard, genderswap, TF, futanari, gang rape" </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*[[Training in Paradise]] "PalatinexSoB"</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*[http://pastebin.com/Yenpj53P Tickling Fic for /tg/] "Female!CommissarxTraitor Planetary Governess, tickle torture, bondage, rape" </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*[[Cain and Amberley]] "See the title" </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Thrayed's fics</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hyperlink r:id="rId563">
        <w:r w:rsidDel="00000000" w:rsidR="00000000" w:rsidRPr="00000000">
          <w:rPr>
            <w:color w:val="1155cc"/>
            <w:u w:val="single"/>
            <w:rtl w:val="0"/>
          </w:rPr>
          <w:t xml:space="preserve">Exalted Autocthonia fic</w:t>
        </w:r>
      </w:hyperlink>
      <w:r w:rsidDel="00000000" w:rsidR="00000000" w:rsidRPr="00000000">
        <w:rPr>
          <w:i w:val="1"/>
          <w:rtl w:val="0"/>
        </w:rPr>
        <w:t xml:space="preserve"> Exalted, humanxAlchemical Exalted</w:t>
      </w: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i w:val="1"/>
        </w:rPr>
      </w:pPr>
      <w:hyperlink r:id="rId564">
        <w:r w:rsidDel="00000000" w:rsidR="00000000" w:rsidRPr="00000000">
          <w:rPr>
            <w:color w:val="1155cc"/>
            <w:u w:val="single"/>
            <w:rtl w:val="0"/>
          </w:rPr>
          <w:t xml:space="preserve">Viper and Dragon: Chapter 1</w:t>
        </w:r>
      </w:hyperlink>
      <w:r w:rsidDel="00000000" w:rsidR="00000000" w:rsidRPr="00000000">
        <w:rPr>
          <w:rtl w:val="0"/>
        </w:rPr>
        <w:t xml:space="preserve"> </w:t>
      </w:r>
      <w:r w:rsidDel="00000000" w:rsidR="00000000" w:rsidRPr="00000000">
        <w:rPr>
          <w:i w:val="1"/>
          <w:rtl w:val="0"/>
        </w:rPr>
        <w:t xml:space="preserve">Exalted, yuri</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Thir/d/Eye's Fics</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hyperlink r:id="rId565">
        <w:r w:rsidDel="00000000" w:rsidR="00000000" w:rsidRPr="00000000">
          <w:rPr>
            <w:color w:val="1155cc"/>
            <w:u w:val="single"/>
            <w:rtl w:val="0"/>
          </w:rPr>
          <w:t xml:space="preserve">A New Queen</w:t>
        </w:r>
      </w:hyperlink>
      <w:r w:rsidDel="00000000" w:rsidR="00000000" w:rsidRPr="00000000">
        <w:rPr>
          <w:rtl w:val="0"/>
        </w:rPr>
        <w:t xml:space="preserve"> "Scorpiongirl, parasite, corruption, pseudo-futa, sci-fi, sort of vore, sperm oviposition, lactation, bad end"</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Tiamat's Fics</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hyperlink r:id="rId566">
        <w:r w:rsidDel="00000000" w:rsidR="00000000" w:rsidRPr="00000000">
          <w:rPr>
            <w:color w:val="1155cc"/>
            <w:u w:val="single"/>
            <w:rtl w:val="0"/>
          </w:rPr>
          <w:t xml:space="preserve">A Queen and Her Throne</w:t>
        </w:r>
      </w:hyperlink>
      <w:r w:rsidDel="00000000" w:rsidR="00000000" w:rsidRPr="00000000">
        <w:rPr>
          <w:rtl w:val="0"/>
        </w:rPr>
        <w:t xml:space="preserve"> "BahamutxTiamat, Facesitting, femdom, teasing, denial, cum inflation, and the results of feminization"</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hyperlink r:id="rId567">
        <w:r w:rsidDel="00000000" w:rsidR="00000000" w:rsidRPr="00000000">
          <w:rPr>
            <w:color w:val="1155cc"/>
            <w:u w:val="single"/>
            <w:rtl w:val="0"/>
          </w:rPr>
          <w:t xml:space="preserve">A Queen's Fulfillment</w:t>
        </w:r>
      </w:hyperlink>
      <w:r w:rsidDel="00000000" w:rsidR="00000000" w:rsidRPr="00000000">
        <w:rPr>
          <w:rtl w:val="0"/>
        </w:rPr>
        <w:t xml:space="preserve"> "</w:t>
      </w:r>
      <w:r w:rsidDel="00000000" w:rsidR="00000000" w:rsidRPr="00000000">
        <w:rPr>
          <w:rtl w:val="0"/>
        </w:rPr>
        <w:t xml:space="preserve">BahamutxTiamat, autofellatio, a lot more cum inflation, growth, femdom"</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TrinaryHelix's Fics</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i w:val="1"/>
        </w:rPr>
      </w:pPr>
      <w:hyperlink r:id="rId568">
        <w:r w:rsidDel="00000000" w:rsidR="00000000" w:rsidRPr="00000000">
          <w:rPr>
            <w:color w:val="1155cc"/>
            <w:u w:val="single"/>
            <w:rtl w:val="0"/>
          </w:rPr>
          <w:t xml:space="preserve">Interspecies Diplomacy</w:t>
        </w:r>
      </w:hyperlink>
      <w:r w:rsidDel="00000000" w:rsidR="00000000" w:rsidRPr="00000000">
        <w:rPr>
          <w:rtl w:val="0"/>
        </w:rPr>
        <w:t xml:space="preserve"> </w:t>
      </w:r>
      <w:r w:rsidDel="00000000" w:rsidR="00000000" w:rsidRPr="00000000">
        <w:rPr>
          <w:i w:val="1"/>
          <w:rtl w:val="0"/>
        </w:rPr>
        <w:t xml:space="preserve">Fantasy,Slavery,Voyeurism,M/F,F/F,Reluctant/Dubious Consent</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UQ's fics</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69">
        <w:r w:rsidDel="00000000" w:rsidR="00000000" w:rsidRPr="00000000">
          <w:rPr>
            <w:color w:val="1155cc"/>
            <w:u w:val="single"/>
            <w:rtl w:val="0"/>
          </w:rPr>
          <w:t xml:space="preserve">[http://pastebin.com/u/UrsusQuaestio</w:t>
        </w:r>
      </w:hyperlink>
      <w:r w:rsidDel="00000000" w:rsidR="00000000" w:rsidRPr="00000000">
        <w:rPr>
          <w:rtl w:val="0"/>
        </w:rPr>
        <w:t xml:space="preserve">] Main pastebin, main tags are TF/TG and monstergirl</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70">
        <w:r w:rsidDel="00000000" w:rsidR="00000000" w:rsidRPr="00000000">
          <w:rPr>
            <w:color w:val="1155cc"/>
            <w:u w:val="single"/>
            <w:rtl w:val="0"/>
          </w:rPr>
          <w:t xml:space="preserve">http://pastebin.com/9qKdgP</w:t>
        </w:r>
      </w:hyperlink>
      <w:hyperlink r:id="rId571">
        <w:r w:rsidDel="00000000" w:rsidR="00000000" w:rsidRPr="00000000">
          <w:rPr>
            <w:color w:val="1155cc"/>
            <w:u w:val="single"/>
            <w:rtl w:val="0"/>
          </w:rPr>
          <w:t xml:space="preserve">Zn</w:t>
        </w:r>
      </w:hyperlink>
      <w:r w:rsidDel="00000000" w:rsidR="00000000" w:rsidRPr="00000000">
        <w:rPr>
          <w:rtl w:val="0"/>
        </w:rPr>
        <w:t xml:space="preserve"> Milk Maiden] "monstergirls, transformation, lesbians, WAFF, TG, lactation, big breasts, lovey-dovey"</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WereAnon's fics</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*[http://pastebin.com/zcdtb74A Tales of Werewomen Part 1 - Bearly Human] "MFF, Werebears, transformation, creampie"</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*[http://pastebin.com/PnVTtRtG Tales of Werewomen Part 2- Sharpened] "straight, female, wereshark, oral, light femdom"</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72">
        <w:r w:rsidDel="00000000" w:rsidR="00000000" w:rsidRPr="00000000">
          <w:rPr>
            <w:color w:val="1155cc"/>
            <w:u w:val="single"/>
            <w:rtl w:val="0"/>
          </w:rPr>
          <w:t xml:space="preserve">http://pastebin.com/g210aKCr</w:t>
        </w:r>
      </w:hyperlink>
      <w:r w:rsidDel="00000000" w:rsidR="00000000" w:rsidRPr="00000000">
        <w:rPr>
          <w:rtl w:val="0"/>
        </w:rPr>
        <w:t xml:space="preserve"> Tales of Werewomen Part 3 - Princess of Beasts] "Lesbian, werelion, transformation, lactation, breastfeeding fisting, squirting, super mild biting"</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Viral Boner's Fics</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hyperlink r:id="rId573">
        <w:r w:rsidDel="00000000" w:rsidR="00000000" w:rsidRPr="00000000">
          <w:rPr>
            <w:color w:val="1155cc"/>
            <w:u w:val="single"/>
            <w:rtl w:val="0"/>
          </w:rPr>
          <w:t xml:space="preserve">Untitled</w:t>
        </w:r>
      </w:hyperlink>
      <w:r w:rsidDel="00000000" w:rsidR="00000000" w:rsidRPr="00000000">
        <w:rPr>
          <w:rtl w:val="0"/>
        </w:rPr>
        <w:t xml:space="preserve"> </w:t>
      </w:r>
      <w:r w:rsidDel="00000000" w:rsidR="00000000" w:rsidRPr="00000000">
        <w:rPr>
          <w:i w:val="1"/>
          <w:rtl w:val="0"/>
        </w:rPr>
        <w:t xml:space="preserve">WH40K,Dark EldarxChoirboy, /ss/, femdom</w:t>
      </w: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i w:val="1"/>
        </w:rPr>
      </w:pPr>
      <w:hyperlink r:id="rId574">
        <w:r w:rsidDel="00000000" w:rsidR="00000000" w:rsidRPr="00000000">
          <w:rPr>
            <w:color w:val="1155cc"/>
            <w:u w:val="single"/>
            <w:rtl w:val="0"/>
          </w:rPr>
          <w:t xml:space="preserve">Minotaur</w:t>
        </w:r>
      </w:hyperlink>
      <w:r w:rsidDel="00000000" w:rsidR="00000000" w:rsidRPr="00000000">
        <w:rPr>
          <w:rtl w:val="0"/>
        </w:rPr>
        <w:t xml:space="preserve"> </w:t>
      </w:r>
      <w:r w:rsidDel="00000000" w:rsidR="00000000" w:rsidRPr="00000000">
        <w:rPr>
          <w:i w:val="1"/>
          <w:rtl w:val="0"/>
        </w:rPr>
        <w:t xml:space="preserve">Minotaur girl /ss/</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i w:val="1"/>
        </w:rPr>
      </w:pPr>
      <w:hyperlink r:id="rId575">
        <w:r w:rsidDel="00000000" w:rsidR="00000000" w:rsidRPr="00000000">
          <w:rPr>
            <w:color w:val="1155cc"/>
            <w:u w:val="single"/>
            <w:rtl w:val="0"/>
          </w:rPr>
          <w:t xml:space="preserve">Ogress x Trap</w:t>
        </w:r>
      </w:hyperlink>
      <w:r w:rsidDel="00000000" w:rsidR="00000000" w:rsidRPr="00000000">
        <w:rPr>
          <w:rtl w:val="0"/>
        </w:rPr>
        <w:t xml:space="preserve"> </w:t>
      </w:r>
      <w:r w:rsidDel="00000000" w:rsidR="00000000" w:rsidRPr="00000000">
        <w:rPr>
          <w:i w:val="1"/>
          <w:rtl w:val="0"/>
        </w:rPr>
        <w:t xml:space="preserve">Thicc Yandere Ogress x Young Trappy Boy. Obsession, love, non-consensual cuddles, breast smothering, kiss smothering, some spit play at the end.</w:t>
      </w: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Vezon's Fics</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i w:val="1"/>
        </w:rPr>
      </w:pPr>
      <w:hyperlink r:id="rId576">
        <w:r w:rsidDel="00000000" w:rsidR="00000000" w:rsidRPr="00000000">
          <w:rPr>
            <w:color w:val="1155cc"/>
            <w:u w:val="single"/>
            <w:rtl w:val="0"/>
          </w:rPr>
          <w:t xml:space="preserve">Headaches and Heroines</w:t>
        </w:r>
      </w:hyperlink>
      <w:r w:rsidDel="00000000" w:rsidR="00000000" w:rsidRPr="00000000">
        <w:rPr>
          <w:rtl w:val="0"/>
        </w:rPr>
        <w:t xml:space="preserve"> </w:t>
      </w:r>
      <w:r w:rsidDel="00000000" w:rsidR="00000000" w:rsidRPr="00000000">
        <w:rPr>
          <w:i w:val="1"/>
          <w:rtl w:val="0"/>
        </w:rPr>
        <w:t xml:space="preserve">ArbitratorxSoB, oral:male, vaginal, vanilla</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Vluirty’s fics</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i w:val="1"/>
        </w:rPr>
      </w:pPr>
      <w:hyperlink r:id="rId577">
        <w:r w:rsidDel="00000000" w:rsidR="00000000" w:rsidRPr="00000000">
          <w:rPr>
            <w:color w:val="1155cc"/>
            <w:u w:val="single"/>
            <w:rtl w:val="0"/>
          </w:rPr>
          <w:t xml:space="preserve">Wolfy Boy</w:t>
        </w:r>
      </w:hyperlink>
      <w:r w:rsidDel="00000000" w:rsidR="00000000" w:rsidRPr="00000000">
        <w:rPr>
          <w:rtl w:val="0"/>
        </w:rPr>
        <w:t xml:space="preserve"> </w:t>
      </w:r>
      <w:r w:rsidDel="00000000" w:rsidR="00000000" w:rsidRPr="00000000">
        <w:rPr>
          <w:i w:val="1"/>
          <w:rtl w:val="0"/>
        </w:rPr>
        <w:t xml:space="preserve">Tags: Werewolf, MaleXMale/gay, anal, alpha male, supernatural, creampie, doggystyle (Heehee)</w:t>
      </w: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i w:val="1"/>
        </w:rPr>
      </w:pPr>
      <w:hyperlink r:id="rId578">
        <w:r w:rsidDel="00000000" w:rsidR="00000000" w:rsidRPr="00000000">
          <w:rPr>
            <w:color w:val="1155cc"/>
            <w:u w:val="single"/>
            <w:rtl w:val="0"/>
          </w:rPr>
          <w:t xml:space="preserve">Witch Kisses</w:t>
        </w:r>
      </w:hyperlink>
      <w:r w:rsidDel="00000000" w:rsidR="00000000" w:rsidRPr="00000000">
        <w:rPr>
          <w:rtl w:val="0"/>
        </w:rPr>
        <w:t xml:space="preserve"> </w:t>
      </w:r>
      <w:r w:rsidDel="00000000" w:rsidR="00000000" w:rsidRPr="00000000">
        <w:rPr>
          <w:i w:val="1"/>
          <w:rtl w:val="0"/>
        </w:rPr>
        <w:t xml:space="preserve">Threesome (FxFxF), lesbians, bisexuality, demons, witchcraft, large insertion, facesitting, FxFxF, FxDemon</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i w:val="1"/>
        </w:rPr>
      </w:pPr>
      <w:hyperlink r:id="rId579">
        <w:r w:rsidDel="00000000" w:rsidR="00000000" w:rsidRPr="00000000">
          <w:rPr>
            <w:color w:val="1155cc"/>
            <w:u w:val="single"/>
            <w:rtl w:val="0"/>
          </w:rPr>
          <w:t xml:space="preserve">To Slay and Lay</w:t>
        </w:r>
      </w:hyperlink>
      <w:r w:rsidDel="00000000" w:rsidR="00000000" w:rsidRPr="00000000">
        <w:rPr>
          <w:rtl w:val="0"/>
        </w:rPr>
        <w:t xml:space="preserve"> </w:t>
      </w:r>
      <w:r w:rsidDel="00000000" w:rsidR="00000000" w:rsidRPr="00000000">
        <w:rPr>
          <w:i w:val="1"/>
          <w:rtl w:val="0"/>
        </w:rPr>
        <w:t xml:space="preserve">Half-Orc Male/Human Male, Anal sex, Crossdressing, Deepthroat, Trap, Light bondage, Fellatio, Spit roasting, Fantasy, Rough sex, Doggy style</w:t>
      </w: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Voreanon's Fics</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hyperlink r:id="rId580">
        <w:r w:rsidDel="00000000" w:rsidR="00000000" w:rsidRPr="00000000">
          <w:rPr>
            <w:color w:val="1155cc"/>
            <w:u w:val="single"/>
            <w:rtl w:val="0"/>
          </w:rPr>
          <w:t xml:space="preserve">Eldar Hive vore</w:t>
        </w:r>
      </w:hyperlink>
      <w:r w:rsidDel="00000000" w:rsidR="00000000" w:rsidRPr="00000000">
        <w:rPr>
          <w:rtl w:val="0"/>
        </w:rPr>
        <w:t xml:space="preserve"> "</w:t>
      </w:r>
      <w:r w:rsidDel="00000000" w:rsidR="00000000" w:rsidRPr="00000000">
        <w:rPr>
          <w:rtl w:val="0"/>
        </w:rPr>
        <w:t xml:space="preserve">WH40K, BDSM, Rape, Clothing Destruction, No Smut (?), Unwilling Soft Vore"</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WaywardZephyr's fics</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81">
        <w:r w:rsidDel="00000000" w:rsidR="00000000" w:rsidRPr="00000000">
          <w:rPr>
            <w:color w:val="1155cc"/>
            <w:u w:val="single"/>
            <w:rtl w:val="0"/>
          </w:rPr>
          <w:t xml:space="preserve">http://pastebin.com/u/waywardzephyr</w:t>
        </w:r>
      </w:hyperlink>
      <w:r w:rsidDel="00000000" w:rsidR="00000000" w:rsidRPr="00000000">
        <w:rPr>
          <w:rtl w:val="0"/>
        </w:rPr>
        <w:t xml:space="preserve"> Collected works]</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82">
        <w:r w:rsidDel="00000000" w:rsidR="00000000" w:rsidRPr="00000000">
          <w:rPr>
            <w:color w:val="1155cc"/>
            <w:u w:val="single"/>
            <w:rtl w:val="0"/>
          </w:rPr>
          <w:t xml:space="preserve">http://pastebin.com/9FNT0JSZ</w:t>
        </w:r>
      </w:hyperlink>
      <w:r w:rsidDel="00000000" w:rsidR="00000000" w:rsidRPr="00000000">
        <w:rPr>
          <w:rtl w:val="0"/>
        </w:rPr>
        <w:t xml:space="preserve"> Chapter 1: Falling Prey] "Monster Girls, Corruption, Soft Vore, Mild Rape, Oviposition, Unwilling Prey, Unwilling Pred and a little bit of Unbirthing"</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Wolf-Brother's Fics</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83">
        <w:r w:rsidDel="00000000" w:rsidR="00000000" w:rsidRPr="00000000">
          <w:rPr>
            <w:color w:val="1155cc"/>
            <w:u w:val="single"/>
            <w:rtl w:val="0"/>
          </w:rPr>
          <w:t xml:space="preserve">The Lone Hunt</w:t>
        </w:r>
      </w:hyperlink>
      <w:r w:rsidDel="00000000" w:rsidR="00000000" w:rsidRPr="00000000">
        <w:rPr>
          <w:rtl w:val="0"/>
        </w:rPr>
        <w:t xml:space="preserve"> "Space WolfxFenrisian Wolf, unconventional romance, bestiality"</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*[http://pastebin.com/bJCWfMKP Crossing Paths] "Space WolfxFenrisian Wolf, unconventional romance, bestiality"</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Woof's Fics</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hyperlink r:id="rId584">
        <w:r w:rsidDel="00000000" w:rsidR="00000000" w:rsidRPr="00000000">
          <w:rPr>
            <w:color w:val="1155cc"/>
            <w:u w:val="single"/>
            <w:rtl w:val="0"/>
          </w:rPr>
          <w:t xml:space="preserve">Playtime for Sheba</w:t>
        </w:r>
      </w:hyperlink>
      <w:r w:rsidDel="00000000" w:rsidR="00000000" w:rsidRPr="00000000">
        <w:rPr>
          <w:rtl w:val="0"/>
        </w:rPr>
        <w:t xml:space="preserve"> "Petplay, werewolves, chemically-induced heat, scalies, inferred exhibition, light combat, light bondage and reference to impregnation."</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WritingRobot's fics</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*[http://pastebin.com/iTLq7xdK The Suitor] "girlxlizardman"</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hyperlink r:id="rId585">
        <w:r w:rsidDel="00000000" w:rsidR="00000000" w:rsidRPr="00000000">
          <w:rPr>
            <w:color w:val="1155cc"/>
            <w:u w:val="single"/>
            <w:rtl w:val="0"/>
          </w:rPr>
          <w:t xml:space="preserve">The House of the Blue Lotus</w:t>
        </w:r>
      </w:hyperlink>
      <w:r w:rsidDel="00000000" w:rsidR="00000000" w:rsidRPr="00000000">
        <w:rPr>
          <w:rtl w:val="0"/>
        </w:rPr>
        <w:t xml:space="preserve"> "</w:t>
      </w:r>
      <w:r w:rsidDel="00000000" w:rsidR="00000000" w:rsidRPr="00000000">
        <w:rPr>
          <w:rtl w:val="0"/>
        </w:rPr>
        <w:t xml:space="preserve">AI controlling a brothelxits clients, light bondage, voyeurism" </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*[http://pastebin.com/ayF1hMwD Political Arrangement] "M!ElfxF!Elf, vanilla"</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*[http://pastebin.com/ii8NSTAe Another Kind of Baker's Daughter] "m/f, bakermagexgingerbread golem, vaginal, dubcon"</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*[http://pastebin.com/ifWfPD8Z Utgrid &amp; Partinax: This Realm Was Always Magical] "m/f, dragon x giantess, vaginal, Fantasy Craft"</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Vulion's Fics</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i w:val="1"/>
        </w:rPr>
      </w:pPr>
      <w:hyperlink r:id="rId586">
        <w:r w:rsidDel="00000000" w:rsidR="00000000" w:rsidRPr="00000000">
          <w:rPr>
            <w:color w:val="1155cc"/>
            <w:u w:val="single"/>
            <w:rtl w:val="0"/>
          </w:rPr>
          <w:t xml:space="preserve">Totally not FutaVidanya</w:t>
        </w:r>
      </w:hyperlink>
      <w:r w:rsidDel="00000000" w:rsidR="00000000" w:rsidRPr="00000000">
        <w:rPr>
          <w:rtl w:val="0"/>
        </w:rPr>
        <w:t xml:space="preserve"> </w:t>
      </w:r>
      <w:r w:rsidDel="00000000" w:rsidR="00000000" w:rsidRPr="00000000">
        <w:rPr>
          <w:i w:val="1"/>
          <w:rtl w:val="0"/>
        </w:rPr>
        <w:t xml:space="preserve">TES, AltmerxAltmer, technically not futa</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i w:val="1"/>
        </w:rPr>
      </w:pPr>
      <w:hyperlink r:id="rId587">
        <w:r w:rsidDel="00000000" w:rsidR="00000000" w:rsidRPr="00000000">
          <w:rPr>
            <w:color w:val="1155cc"/>
            <w:u w:val="single"/>
            <w:rtl w:val="0"/>
          </w:rPr>
          <w:t xml:space="preserve">Drunk Callani</w:t>
        </w:r>
      </w:hyperlink>
      <w:r w:rsidDel="00000000" w:rsidR="00000000" w:rsidRPr="00000000">
        <w:rPr>
          <w:rtl w:val="0"/>
        </w:rPr>
        <w:t xml:space="preserve"> </w:t>
      </w:r>
      <w:r w:rsidDel="00000000" w:rsidR="00000000" w:rsidRPr="00000000">
        <w:rPr>
          <w:i w:val="1"/>
          <w:rtl w:val="0"/>
        </w:rPr>
        <w:t xml:space="preserve">TES, AltmerxImperial </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Xiombarg's Storyteller's fics</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88">
        <w:r w:rsidDel="00000000" w:rsidR="00000000" w:rsidRPr="00000000">
          <w:rPr>
            <w:color w:val="1155cc"/>
            <w:u w:val="single"/>
            <w:rtl w:val="0"/>
          </w:rPr>
          <w:t xml:space="preserve">http://pastebin.com/pgnN2bVT</w:t>
        </w:r>
      </w:hyperlink>
      <w:r w:rsidDel="00000000" w:rsidR="00000000" w:rsidRPr="00000000">
        <w:rPr>
          <w:rtl w:val="0"/>
        </w:rPr>
        <w:t xml:space="preserve"> Xenophile] "Ca/tg/irlxAlien, tentacle sex, impregnation, TF" </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89">
        <w:r w:rsidDel="00000000" w:rsidR="00000000" w:rsidRPr="00000000">
          <w:rPr>
            <w:color w:val="1155cc"/>
            <w:u w:val="single"/>
            <w:rtl w:val="0"/>
          </w:rPr>
          <w:t xml:space="preserve">http://pastebin.com/X5aK7KpA</w:t>
        </w:r>
      </w:hyperlink>
      <w:r w:rsidDel="00000000" w:rsidR="00000000" w:rsidRPr="00000000">
        <w:rPr>
          <w:rtl w:val="0"/>
        </w:rPr>
        <w:t xml:space="preserve"> Drider fic] "ElanxDrider, lesbian rape, gore" </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*[http://pastebin.com/vTsLST64 Slaad Gifts] "Half-ElfxSlaadi, DP, implied mind control" </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*[http://pastebin.com/0rx3Sw3E Snake Dance] "Snake godxPriestess, unbirthing" </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http://pastebin.com/1Rxxn6CS</w:t>
      </w:r>
      <w:r w:rsidDel="00000000" w:rsidR="00000000" w:rsidRPr="00000000">
        <w:rPr>
          <w:rtl w:val="0"/>
        </w:rPr>
        <w:t xml:space="preserve"> Harbinger's Tale] "Half-elfxBandits, gang rape, gore" </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*[http://pastebin.com/7FrhYwx0 Mercurial and Elf] "Half-elfxBeholder, Half-elfxElf, lesbian, exhibitionism" </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*[http://pastebin.com/Vrb0BCvw Mercurial and Mimic] "Half-elfxFemale!Mimic, lesbian" </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90">
        <w:r w:rsidDel="00000000" w:rsidR="00000000" w:rsidRPr="00000000">
          <w:rPr>
            <w:color w:val="1155cc"/>
            <w:u w:val="single"/>
            <w:rtl w:val="0"/>
          </w:rPr>
          <w:t xml:space="preserve">http://pastebin.com/LCC6Fz1U</w:t>
        </w:r>
      </w:hyperlink>
      <w:hyperlink r:id="rId591">
        <w:r w:rsidDel="00000000" w:rsidR="00000000" w:rsidRPr="00000000">
          <w:rPr>
            <w:color w:val="1155cc"/>
            <w:u w:val="single"/>
            <w:rtl w:val="0"/>
          </w:rPr>
          <w:t xml:space="preserve"> Faeries</w:t>
        </w:r>
      </w:hyperlink>
      <w:r w:rsidDel="00000000" w:rsidR="00000000" w:rsidRPr="00000000">
        <w:rPr>
          <w:rtl w:val="0"/>
        </w:rPr>
        <w:t xml:space="preserve">] "FaeriesxWitch, rape, unbirthing, snuff, implied TF" </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*[http://pastebin.com/TXDdLXxK Lich Loved] "HumanxFemale!Lich"</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92">
        <w:r w:rsidDel="00000000" w:rsidR="00000000" w:rsidRPr="00000000">
          <w:rPr>
            <w:color w:val="1155cc"/>
            <w:u w:val="single"/>
            <w:rtl w:val="0"/>
          </w:rPr>
          <w:t xml:space="preserve">http://pastebin.com/0eHeMiwrw </w:t>
        </w:r>
      </w:hyperlink>
      <w:r w:rsidDel="00000000" w:rsidR="00000000" w:rsidRPr="00000000">
        <w:rPr>
          <w:rtl w:val="0"/>
        </w:rPr>
        <w:t xml:space="preserve">Chased] "ManticorexHuman!Unicorn, rape, gore" </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93">
        <w:r w:rsidDel="00000000" w:rsidR="00000000" w:rsidRPr="00000000">
          <w:rPr>
            <w:color w:val="1155cc"/>
            <w:u w:val="single"/>
            <w:rtl w:val="0"/>
          </w:rPr>
          <w:t xml:space="preserve">http://pastebin.com/i5hPMsYE</w:t>
        </w:r>
      </w:hyperlink>
      <w:r w:rsidDel="00000000" w:rsidR="00000000" w:rsidRPr="00000000">
        <w:rPr>
          <w:rtl w:val="0"/>
        </w:rPr>
        <w:t xml:space="preserve"> Schola Rape] "CanonnessxCadet, CannonnessxTrainee, /ss/, /ll/, femdom, facesitting, spanking, rape" </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*[http://pastebin.com/GK4YZpL7 Rana and Jasmine] "VampirexSidhe, lesbians, bloodsucking"</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**[http://chirb.it/OBa1N3 Rana and Jasmine] "Read by Blush"</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*[http://pastebin.com/7eyQkLVr The Demon's Seed] "HumanxDemon, rape, slime, gore"</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*[http://pastebin.com/t7t8iMxy Indestructible] "ElanxHumanxHalf-elf, lesbian rape, bondage, femdom, threesome, mind control, gore"</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*[http://pastebin.com/bnGavrhP Akari's Lesson] "DragongirlxOnigirl, lesbian, feels, rough"</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*[http://pastebin.com/PnzqZM46 An Unliked Love] "LamiaxDrow, lesbians, light biting, inexperience"</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94">
        <w:r w:rsidDel="00000000" w:rsidR="00000000" w:rsidRPr="00000000">
          <w:rPr>
            <w:color w:val="1155cc"/>
            <w:u w:val="single"/>
            <w:rtl w:val="0"/>
          </w:rPr>
          <w:t xml:space="preserve">http://pastebin.com/9jQAP5SW</w:t>
        </w:r>
      </w:hyperlink>
      <w:r w:rsidDel="00000000" w:rsidR="00000000" w:rsidRPr="00000000">
        <w:rPr>
          <w:rtl w:val="0"/>
        </w:rPr>
        <w:t xml:space="preserve"> Locket's Mother] "HumanMxChangeling, M/F, bondage, con, noncon, incest, blood, magic"</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*[http://pastebin.com/KJTdpN8f Auaei and Solettra] "HumanPlusxElf, lesbian, loli, bondage, con, noncon, magic-psychic-physical combat"</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95">
        <w:r w:rsidDel="00000000" w:rsidR="00000000" w:rsidRPr="00000000">
          <w:rPr>
            <w:color w:val="1155cc"/>
            <w:u w:val="single"/>
            <w:rtl w:val="0"/>
          </w:rPr>
          <w:t xml:space="preserve">Wolf's Bitch</w:t>
        </w:r>
      </w:hyperlink>
      <w:r w:rsidDel="00000000" w:rsidR="00000000" w:rsidRPr="00000000">
        <w:rPr>
          <w:rtl w:val="0"/>
        </w:rPr>
        <w:t xml:space="preserve">] "HumanxWolfgirl, MtF transform, lesbian, mind control"</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96">
        <w:r w:rsidDel="00000000" w:rsidR="00000000" w:rsidRPr="00000000">
          <w:rPr>
            <w:color w:val="1155cc"/>
            <w:u w:val="single"/>
            <w:rtl w:val="0"/>
          </w:rPr>
          <w:t xml:space="preserve">http://pastebin.com/EcAi0jAY</w:t>
        </w:r>
      </w:hyperlink>
      <w:r w:rsidDel="00000000" w:rsidR="00000000" w:rsidRPr="00000000">
        <w:rPr>
          <w:rtl w:val="0"/>
        </w:rPr>
        <w:t xml:space="preserve"> The Reason for Devils] "Drugs, hermaphroditism, gore, loli+man, consensual, castration, pure evil, vagina dentata, stupid teens"</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97">
        <w:r w:rsidDel="00000000" w:rsidR="00000000" w:rsidRPr="00000000">
          <w:rPr>
            <w:color w:val="1155cc"/>
            <w:u w:val="single"/>
            <w:rtl w:val="0"/>
          </w:rPr>
          <w:t xml:space="preserve">http://pastebin.com/YaqWLg0G</w:t>
        </w:r>
      </w:hyperlink>
      <w:r w:rsidDel="00000000" w:rsidR="00000000" w:rsidRPr="00000000">
        <w:rPr>
          <w:rtl w:val="0"/>
        </w:rPr>
        <w:t xml:space="preserve"> Between the Forests and the Mountains] "LoliOrcxLoliElf, lesbian"</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98">
        <w:r w:rsidDel="00000000" w:rsidR="00000000" w:rsidRPr="00000000">
          <w:rPr>
            <w:color w:val="1155cc"/>
            <w:u w:val="single"/>
            <w:rtl w:val="0"/>
          </w:rPr>
          <w:t xml:space="preserve">http://pastebin.com/Ds2eRL9v</w:t>
        </w:r>
      </w:hyperlink>
      <w:r w:rsidDel="00000000" w:rsidR="00000000" w:rsidRPr="00000000">
        <w:rPr>
          <w:rtl w:val="0"/>
        </w:rPr>
        <w:t xml:space="preserve"> Predation] "mVampxfxmWerewolf, threesome, oral, anal, non-con/semi-con, mind control, blood, gore, mild lesbianism, bad?end"</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99">
        <w:r w:rsidDel="00000000" w:rsidR="00000000" w:rsidRPr="00000000">
          <w:rPr>
            <w:color w:val="1155cc"/>
            <w:u w:val="single"/>
            <w:rtl w:val="0"/>
          </w:rPr>
          <w:t xml:space="preserve">http://pastebin.com/M8sXyCZs</w:t>
        </w:r>
      </w:hyperlink>
      <w:r w:rsidDel="00000000" w:rsidR="00000000" w:rsidRPr="00000000">
        <w:rPr>
          <w:rtl w:val="0"/>
        </w:rPr>
        <w:t xml:space="preserve"> Noble Deeds - Gryphon] "fHumanxfGryphon, bestiality, oral, fingering, wet"</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00">
        <w:r w:rsidDel="00000000" w:rsidR="00000000" w:rsidRPr="00000000">
          <w:rPr>
            <w:color w:val="1155cc"/>
            <w:u w:val="single"/>
            <w:rtl w:val="0"/>
          </w:rPr>
          <w:t xml:space="preserve">http://pastebin.com/x2QxR9L0</w:t>
        </w:r>
      </w:hyperlink>
      <w:r w:rsidDel="00000000" w:rsidR="00000000" w:rsidRPr="00000000">
        <w:rPr>
          <w:rtl w:val="0"/>
        </w:rPr>
        <w:t xml:space="preserve"> Noble Deeds - Chimera] "fHalf-elfxmHuman, noncon, oral, age difference; fHalf-elfxfChimera, bestiality, masturbation, marking, oral, living-tail insertion, fisting, wet"</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*[http://pastebin.com/U1AxYhxK Aniki, Senpai, and Me] "3xfdragon-girls, mild D/s, biting, threesome, light bondage, oral, impregnation, odd p-o-v"</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01">
        <w:r w:rsidDel="00000000" w:rsidR="00000000" w:rsidRPr="00000000">
          <w:rPr>
            <w:color w:val="1155cc"/>
            <w:u w:val="single"/>
            <w:rtl w:val="0"/>
          </w:rPr>
          <w:t xml:space="preserve">http://pastebin.com/F7SEGqJ</w:t>
        </w:r>
      </w:hyperlink>
      <w:hyperlink r:id="rId602">
        <w:r w:rsidDel="00000000" w:rsidR="00000000" w:rsidRPr="00000000">
          <w:rPr>
            <w:color w:val="1155cc"/>
            <w:u w:val="single"/>
            <w:rtl w:val="0"/>
          </w:rPr>
          <w:t xml:space="preserve">Z</w:t>
        </w:r>
      </w:hyperlink>
      <w:r w:rsidDel="00000000" w:rsidR="00000000" w:rsidRPr="00000000">
        <w:rPr>
          <w:rtl w:val="0"/>
        </w:rPr>
        <w:t xml:space="preserve"> Taming the Beauty] "f!HumanxmDragon, non-con, bondage, oral, non-vore tonguesitting, large insertion, magic sex, sadism, messy, nonsexual blood from combat"</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03">
        <w:r w:rsidDel="00000000" w:rsidR="00000000" w:rsidRPr="00000000">
          <w:rPr>
            <w:color w:val="1155cc"/>
            <w:u w:val="single"/>
            <w:rtl w:val="0"/>
          </w:rPr>
          <w:t xml:space="preserve">http://pastebin.com/5hYmDi91</w:t>
        </w:r>
      </w:hyperlink>
      <w:r w:rsidDel="00000000" w:rsidR="00000000" w:rsidRPr="00000000">
        <w:rPr>
          <w:rtl w:val="0"/>
        </w:rPr>
        <w:t xml:space="preserve"> Erin's Punishment] "fHuman/WerehyenaxhermHuman/Hyena, noncon, spanking, fingering, oral, transformation, bestiality, annoying pronouns"</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*[http://pastebin.com/R79fs7wR The Taste of Cinnamon] "f!humanxmHuman, noncon, pain, bondage, fingering, cunnilingus, virginity, some blood, breast torture, nonsexual cutting"</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*[http://pastebin.com/BwbZCXcE Personality Differences] "SynadFxNecropolitanFxHumanM, threesome, cursed clothing, vaginal, oral, teaching"</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04">
        <w:r w:rsidDel="00000000" w:rsidR="00000000" w:rsidRPr="00000000">
          <w:rPr>
            <w:color w:val="1155cc"/>
            <w:u w:val="single"/>
            <w:rtl w:val="0"/>
          </w:rPr>
          <w:t xml:space="preserve">http://pastebin.com/TstNcnW4</w:t>
        </w:r>
      </w:hyperlink>
      <w:r w:rsidDel="00000000" w:rsidR="00000000" w:rsidRPr="00000000">
        <w:rPr>
          <w:rtl w:val="0"/>
        </w:rPr>
        <w:t xml:space="preserve"> Parasitism] "fHumanxparasites/symbiotes, gore (minimal blood), medical play, body penetration, xenophilia, psychic sex, plot and exposition"</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*[http://pastebin.com/k19zHV3c After the Burns] "Twincest, lesbian, iceplay, implied psychic voyeurism"</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*[http://pastebin.com/qSYg0rAB The Culling] fmarilithxfmarilith, nonsexual gore, rape, biting, fisting, tailsex"</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*[http://pastebin.com/DDWMdt84 Shadows of Love] fhuman, fhumanxillusion, solo, drugs"</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*[http://pastebin.com/M5FNyVWH Writing Smut from a Female POV]</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05">
        <w:r w:rsidDel="00000000" w:rsidR="00000000" w:rsidRPr="00000000">
          <w:rPr>
            <w:color w:val="1155cc"/>
            <w:u w:val="single"/>
            <w:rtl w:val="0"/>
          </w:rPr>
          <w:t xml:space="preserve">http://pastebin.com/tt8UbVPr</w:t>
        </w:r>
      </w:hyperlink>
      <w:r w:rsidDel="00000000" w:rsidR="00000000" w:rsidRPr="00000000">
        <w:rPr>
          <w:rtl w:val="0"/>
        </w:rPr>
        <w:t xml:space="preserve"> The Necromancer's Apprentice] "fhumanxmhuman, spanking, reluctant oral, reluctant vaginal, crying, adoration"</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*[http://pastebin.com/1F5EYK1T Xandi] "Depraved nobility, magic, fear, kindness"</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*[http://pastebin.com/rzgEM46w Pearl Uopn the Palate] "fAasimarxfTiefling, fAasimarxfTieflingxfChangeling, lesbian, feral, ritual, religion, dolcett, Warning Included"</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*[http://pastebin.com/6YLXhSPy  The Twins 1: Coming of Age] "fSidhexmSidhe, riding crop, touching, exhibitionism, implied incest; fSidhexfSidhe, twincest, magic, fingers, tribadism"</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06">
        <w:r w:rsidDel="00000000" w:rsidR="00000000" w:rsidRPr="00000000">
          <w:rPr>
            <w:color w:val="1155cc"/>
            <w:u w:val="single"/>
            <w:rtl w:val="0"/>
          </w:rPr>
          <w:t xml:space="preserve">http://pastebin.com/vVpeQdYV</w:t>
        </w:r>
      </w:hyperlink>
      <w:r w:rsidDel="00000000" w:rsidR="00000000" w:rsidRPr="00000000">
        <w:rPr>
          <w:rtl w:val="0"/>
        </w:rPr>
        <w:t xml:space="preserve"> The Twins 2: Dark Places] "fSidhexfSidhe, fSidhexmHunting Beast, twincest, fingers, bestiality, dominance-submission, magic; fSidhexmSidhe, incest, rape, anal, vaginal, blood, pain; fSidhexmKnucklavee, rape, oversize insertion, blood, bad end for him"</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07">
        <w:r w:rsidDel="00000000" w:rsidR="00000000" w:rsidRPr="00000000">
          <w:rPr>
            <w:color w:val="1155cc"/>
            <w:u w:val="single"/>
            <w:rtl w:val="0"/>
          </w:rPr>
          <w:t xml:space="preserve">http://pastebin.com/J3H8gZrf</w:t>
        </w:r>
      </w:hyperlink>
      <w:r w:rsidDel="00000000" w:rsidR="00000000" w:rsidRPr="00000000">
        <w:rPr>
          <w:rtl w:val="0"/>
        </w:rPr>
        <w:t xml:space="preserve"> Boba-chan and the Littlest Technpriestess]  "fHumanxfCyborg, exhibitionism, lesbian, touching, virgin, gunplay, trigger, oral, Rule 63"</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08">
        <w:r w:rsidDel="00000000" w:rsidR="00000000" w:rsidRPr="00000000">
          <w:rPr>
            <w:color w:val="1155cc"/>
            <w:u w:val="single"/>
            <w:rtl w:val="0"/>
          </w:rPr>
          <w:t xml:space="preserve">http://pastebin.com/dRumY4Z9</w:t>
        </w:r>
      </w:hyperlink>
      <w:r w:rsidDel="00000000" w:rsidR="00000000" w:rsidRPr="00000000">
        <w:rPr>
          <w:rtl w:val="0"/>
        </w:rPr>
        <w:t xml:space="preserve"> Archer's Quarry] "Co-written with [[#Pillory's fics|Pillory]], fHalf-elfxUruk-Hai, rape, some blood, pain, oral, anal, vaginal, piercing, reluct,  maledom, virgin"</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by Anonymous===</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*[http://pastebin.com/QmvaQYmK After Hours] "HumanxCyborg" </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*[http://pastebin.com/xbv4vZjk A Ghost's Story] "humanxghost"</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*[http://pastebin.com/v92yTabC A meeting with nature] "humanxdryad"</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Eldar's Ears]] "CommissarxEldar, ear play"</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*[http://pastebin.com/L46MwEiS An important lesson in Demonic summoning] "TentaclesxFemale Necromancer, fist, non-con"</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*[http://pastebin.com/ReKr9A8Q Another Fairytale] "monstergirl(boy?), fantasy, romance, story-focused, vanilla"</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*[http://pastebin.com/HxzFyC35 Anubis] "NeckbeardxAnubis" </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*[http://pastebin.com/65TNg6pu Assimilating Swarm] "Tyranid gang-rape" </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**[http://pastebin.com/v3HX5yFh Swallowing Swarm] "Tyranid gang-rape, Sequel to Assimilating Swarm"</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*[http://pastebin.com/UKX41CwG Atlas Slime] "Monstergirl, HumanxSlimegirl" </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*[http://pastebin.com/6QhKSJw6 A young Samurai's Journal 1] "SamuraixCourtiers" </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*[http://pastebin.com/wTd27mRs A Warrior's Body] "LIVIIxTaldeer" </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09">
        <w:r w:rsidDel="00000000" w:rsidR="00000000" w:rsidRPr="00000000">
          <w:rPr>
            <w:color w:val="1155cc"/>
            <w:u w:val="single"/>
            <w:rtl w:val="0"/>
          </w:rPr>
          <w:t xml:space="preserve">http://pastebin.com/DWUFSn49 Azorius Charm</w:t>
        </w:r>
      </w:hyperlink>
      <w:r w:rsidDel="00000000" w:rsidR="00000000" w:rsidRPr="00000000">
        <w:rPr>
          <w:rtl w:val="0"/>
        </w:rPr>
        <w:t xml:space="preserve">] "Threesome M/F/F, genderswapping, Jace x Ral x Lavinia"</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*[http://pastebin.com/VdUunTAq Bathe in Light] "KosxFeather, shower sex"</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*[http://pastebin.com/gZ9LjQaG Battlefield 4play] "/v/irginxhis wife" </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*[http://pastebin.com/ecD1Z6Vk Beholder fapfic] "Human AdventurersxGuess" </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*[http://pastebin.com/gY7HscEV Big Collection of Greentexts] "miscellaneous silliness starring Macha, Taldeer, Lofn, LIVII, Lelith, and many others" </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*[http://pastebin.com/0ZCh6h8u Body Work] - "Shadowrun, HumanxRazorgirl"</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*[http://pastebin.com/bbai0M1R Bounty Huntress Lewd] Bounty hunter fic "Half-elf bounty hunterxher target" </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*[[Bride of Slaanesh]] "WHFB, Witch Elf PriestessxMultiple, incest, threesomes, rape"</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*[http://pastebin.com/KvWX0Jc6 Brown Elf Fic] "Fantasy, Brown ElfxHuman, oral:male, vaginal, vanilla" </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10">
        <w:r w:rsidDel="00000000" w:rsidR="00000000" w:rsidRPr="00000000">
          <w:rPr>
            <w:color w:val="1155cc"/>
            <w:u w:val="single"/>
            <w:rtl w:val="0"/>
          </w:rPr>
          <w:t xml:space="preserve">http://pastebin.com/t39SK1Z Chem-Chan Gets Knotted</w:t>
        </w:r>
      </w:hyperlink>
      <w:r w:rsidDel="00000000" w:rsidR="00000000" w:rsidRPr="00000000">
        <w:rPr>
          <w:rtl w:val="0"/>
        </w:rPr>
        <w:t xml:space="preserve">] "Chem-ChanxDog, bestiality" </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*[http://pastebin.com/nMejSjsj Cuddles] "WH40K, GuardsmanxMutant" </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11">
        <w:r w:rsidDel="00000000" w:rsidR="00000000" w:rsidRPr="00000000">
          <w:rPr>
            <w:color w:val="1155cc"/>
            <w:u w:val="single"/>
            <w:rtl w:val="0"/>
          </w:rPr>
          <w:t xml:space="preserve">http://pastebin.com/aTsiLKpz</w:t>
        </w:r>
      </w:hyperlink>
      <w:r w:rsidDel="00000000" w:rsidR="00000000" w:rsidRPr="00000000">
        <w:rPr>
          <w:rtl w:val="0"/>
        </w:rPr>
        <w:t xml:space="preserve"> Cultist's Trip] "Cultist-chan x various daemons"</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*[http://pastebin.com/u/4kaece DnD Stories ]</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12">
        <w:r w:rsidDel="00000000" w:rsidR="00000000" w:rsidRPr="00000000">
          <w:rPr>
            <w:color w:val="1155cc"/>
            <w:u w:val="single"/>
            <w:rtl w:val="0"/>
          </w:rPr>
          <w:t xml:space="preserve">http://pastebin.com/VVEAUNgi</w:t>
        </w:r>
      </w:hyperlink>
      <w:r w:rsidDel="00000000" w:rsidR="00000000" w:rsidRPr="00000000">
        <w:rPr>
          <w:rtl w:val="0"/>
        </w:rPr>
        <w:t xml:space="preserve"> Dorf+Orc] "DwarfxOrc" </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*[http://pastebin.com/5nptrjF6 D'rizza Proves her Worth Part 1] "DrowxDwarves"</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*[http://pastebin.com/yZYDKYmq Dusk to Dawn]"AjanixElspeth, furry"</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**[http://pastebin.com/AgNAHHKa Breath of Life] "AjanixElspeth, sequel to Dusk to Dawn"</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13">
        <w:r w:rsidDel="00000000" w:rsidR="00000000" w:rsidRPr="00000000">
          <w:rPr>
            <w:color w:val="1155cc"/>
            <w:u w:val="single"/>
            <w:rtl w:val="0"/>
          </w:rPr>
          <w:t xml:space="preserve">http://tny.cz/9468c2be</w:t>
        </w:r>
      </w:hyperlink>
      <w:r w:rsidDel="00000000" w:rsidR="00000000" w:rsidRPr="00000000">
        <w:rPr>
          <w:rtl w:val="0"/>
        </w:rPr>
        <w:t xml:space="preserve"> Dutybound] "IGxEldar, femdom, /ss/, pegging, egglaying, oral"</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*[http://pastebin.com/7z60Vt9m Elesh Norn- The Great Work] "HumanxElesh Norn" </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*[http://pastebin.com/c3zxwQaF Elf Milk] "lactation, elf, f/f"</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w:t>
      </w:r>
      <w:r w:rsidDel="00000000" w:rsidR="00000000" w:rsidRPr="00000000">
        <w:rPr>
          <w:rtl w:val="0"/>
        </w:rPr>
        <w:t xml:space="preserve">://pastebin.com/cKVGmrUs Exploring the Depths] "M/M, Merboy, Water, Vanilla"</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*[http://pastebin.com/1Rxxn6CS Femina sola viro] "Historical Setting (Romans), Threesome (F/M/M), Sexual Slavery, Rape/Noncon, Anal (M/M), Oral (Cunnilingus)"</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14">
        <w:r w:rsidDel="00000000" w:rsidR="00000000" w:rsidRPr="00000000">
          <w:rPr>
            <w:color w:val="1155cc"/>
            <w:u w:val="single"/>
            <w:rtl w:val="0"/>
          </w:rPr>
          <w:t xml:space="preserve">http://pastebin.com/6xx2gviV Gaze of Granite</w:t>
        </w:r>
      </w:hyperlink>
      <w:r w:rsidDel="00000000" w:rsidR="00000000" w:rsidRPr="00000000">
        <w:rPr>
          <w:rtl w:val="0"/>
        </w:rPr>
        <w:t xml:space="preserve">] "Jace Beleren x Ral Zarek, genderswap"</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15">
        <w:r w:rsidDel="00000000" w:rsidR="00000000" w:rsidRPr="00000000">
          <w:rPr>
            <w:color w:val="1155cc"/>
            <w:u w:val="single"/>
            <w:rtl w:val="0"/>
          </w:rPr>
          <w:t xml:space="preserve">http://pastebin.com/XcLEmvYs</w:t>
        </w:r>
      </w:hyperlink>
      <w:r w:rsidDel="00000000" w:rsidR="00000000" w:rsidRPr="00000000">
        <w:rPr>
          <w:rtl w:val="0"/>
        </w:rPr>
        <w:t xml:space="preserve"> Half-Giant and Goblin] "name says it all (male half-giant, female goblin)"</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16">
        <w:r w:rsidDel="00000000" w:rsidR="00000000" w:rsidRPr="00000000">
          <w:rPr>
            <w:color w:val="1155cc"/>
            <w:u w:val="single"/>
            <w:rtl w:val="0"/>
          </w:rPr>
          <w:t xml:space="preserve">http://pastebin.com/7ayadCF3</w:t>
        </w:r>
      </w:hyperlink>
      <w:r w:rsidDel="00000000" w:rsidR="00000000" w:rsidRPr="00000000">
        <w:rPr>
          <w:rtl w:val="0"/>
        </w:rPr>
        <w:t xml:space="preserve"> Harlequin's Jest] "WH40K, GuardswomanxHarelquin, lesbian rape, anal" </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*[http://pastebin.com/7tC0vcKr Haru-Chan is Happy] "Tame HaruspexXAcolyte, tentacles, futa, surprisingly no rape" </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17">
        <w:r w:rsidDel="00000000" w:rsidR="00000000" w:rsidRPr="00000000">
          <w:rPr>
            <w:color w:val="1155cc"/>
            <w:u w:val="single"/>
            <w:rtl w:val="0"/>
          </w:rPr>
          <w:t xml:space="preserve">He Dragged In a Fawn</w:t>
        </w:r>
      </w:hyperlink>
      <w:r w:rsidDel="00000000" w:rsidR="00000000" w:rsidRPr="00000000">
        <w:rPr>
          <w:rtl w:val="0"/>
        </w:rPr>
        <w:t xml:space="preserve"> "CentaurxHuman, /ss/, voyeurism" </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*[http://pastebin.com/D24bqSsX Homing Lightning] "Jace Beleren, Ral Zarek x Jace"</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18">
        <w:r w:rsidDel="00000000" w:rsidR="00000000" w:rsidRPr="00000000">
          <w:rPr>
            <w:color w:val="1155cc"/>
            <w:u w:val="single"/>
            <w:rtl w:val="0"/>
          </w:rPr>
          <w:t xml:space="preserve">Hivestrain Azure</w:t>
        </w:r>
      </w:hyperlink>
      <w:r w:rsidDel="00000000" w:rsidR="00000000" w:rsidRPr="00000000">
        <w:rPr>
          <w:rtl w:val="0"/>
        </w:rPr>
        <w:t xml:space="preserve">]] "WH40K, HumanxGenestealer, mind control"</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*[http://pastebin.com/r0dpuAK1 I Hate Dragons] "Fantasy, Humanxdragons, blowjob" </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*[http://pastebin.com/Nm8Ds5R6 Katia Gets a Job] "TES, Khajit, solo" </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19">
        <w:r w:rsidDel="00000000" w:rsidR="00000000" w:rsidRPr="00000000">
          <w:rPr>
            <w:color w:val="1155cc"/>
            <w:u w:val="single"/>
            <w:rtl w:val="0"/>
          </w:rPr>
          <w:t xml:space="preserve">http://i.imgur.com/lvISDba.jpg</w:t>
        </w:r>
      </w:hyperlink>
      <w:r w:rsidDel="00000000" w:rsidR="00000000" w:rsidRPr="00000000">
        <w:rPr>
          <w:rtl w:val="0"/>
        </w:rPr>
        <w:t xml:space="preserve"> Lamia Bodyswapping] </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*[http://pastebin.com/8dEaDPYt Last Rites] "m/f, impregnation, non-sexual death"</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*[http://pastebin.com/H6qxe5Ty Lillend and Dryad] "LillendxDryad, F/F"</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*[http://pastebin.com/7TfKNuaJ Light My Fire] "paladinxifrit"</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20">
        <w:r w:rsidDel="00000000" w:rsidR="00000000" w:rsidRPr="00000000">
          <w:rPr>
            <w:color w:val="1155cc"/>
            <w:u w:val="single"/>
            <w:rtl w:val="0"/>
          </w:rPr>
          <w:t xml:space="preserve">http://pastebin.com/v3BEeKVp</w:t>
        </w:r>
      </w:hyperlink>
      <w:r w:rsidDel="00000000" w:rsidR="00000000" w:rsidRPr="00000000">
        <w:rPr>
          <w:rtl w:val="0"/>
        </w:rPr>
        <w:t xml:space="preserve"> Maiden of the Forest] "TF, genderbender"</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21">
        <w:r w:rsidDel="00000000" w:rsidR="00000000" w:rsidRPr="00000000">
          <w:rPr>
            <w:color w:val="1155cc"/>
            <w:u w:val="single"/>
            <w:rtl w:val="0"/>
          </w:rPr>
          <w:t xml:space="preserve">http://pastebin.com/uvfCJHMc</w:t>
        </w:r>
      </w:hyperlink>
      <w:r w:rsidDel="00000000" w:rsidR="00000000" w:rsidRPr="00000000">
        <w:rPr>
          <w:rtl w:val="0"/>
        </w:rPr>
        <w:t xml:space="preserve"> Matthew and the Incubus] "shota, gay, gentle"</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22">
        <w:r w:rsidDel="00000000" w:rsidR="00000000" w:rsidRPr="00000000">
          <w:rPr>
            <w:color w:val="1155cc"/>
            <w:u w:val="single"/>
            <w:rtl w:val="0"/>
          </w:rPr>
          <w:t xml:space="preserve">http://pastebin.com/eEdpfRTF</w:t>
        </w:r>
      </w:hyperlink>
      <w:r w:rsidDel="00000000" w:rsidR="00000000" w:rsidRPr="00000000">
        <w:rPr>
          <w:rtl w:val="0"/>
        </w:rPr>
        <w:t xml:space="preserve"> Meat Market] "Eclipse Phase, prostitution, gangbang, m/m/f/f, futa, oral, vaginal, anal"</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23">
        <w:r w:rsidDel="00000000" w:rsidR="00000000" w:rsidRPr="00000000">
          <w:rPr>
            <w:color w:val="1155cc"/>
            <w:u w:val="single"/>
            <w:rtl w:val="0"/>
          </w:rPr>
          <w:t xml:space="preserve">http://pastebin.com/AVuV2wxW </w:t>
        </w:r>
      </w:hyperlink>
      <w:r w:rsidDel="00000000" w:rsidR="00000000" w:rsidRPr="00000000">
        <w:rPr>
          <w:rtl w:val="0"/>
        </w:rPr>
        <w:t xml:space="preserve">Minotaur Lust] "M!MinotarxM!Wizard, bondage, domination, anal"</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*[http://pastebin.com/ULAdXQCf MtG fapfic] "MtG, ChandraxJace" </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*[http://pastebin.com/bf2gjZd2 Of Myr And Dickings &lt;sup&gt;"(dead link)"&lt;/sup&gt;] "Elesh NornxMyr"  </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 of a Progena]] "MachaxF!Progena"</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24">
        <w:r w:rsidDel="00000000" w:rsidR="00000000" w:rsidRPr="00000000">
          <w:rPr>
            <w:color w:val="1155cc"/>
            <w:u w:val="single"/>
            <w:rtl w:val="0"/>
          </w:rPr>
          <w:t xml:space="preserve">http://pastebin.com/x5QPZYYu</w:t>
        </w:r>
      </w:hyperlink>
      <w:r w:rsidDel="00000000" w:rsidR="00000000" w:rsidRPr="00000000">
        <w:rPr>
          <w:rtl w:val="0"/>
        </w:rPr>
        <w:t xml:space="preserve"> Played like a Harp] "femdom, futa, mile high club, monstergirl"</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*[http://pastebin.com/1MuC9kfQ Power Level's Just a Number] "M/F (Human male, Saiyan female), implied defloration, creampie, degradation, rape</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25">
        <w:r w:rsidDel="00000000" w:rsidR="00000000" w:rsidRPr="00000000">
          <w:rPr>
            <w:color w:val="1155cc"/>
            <w:u w:val="single"/>
            <w:rtl w:val="0"/>
          </w:rPr>
          <w:t xml:space="preserve">http://pastebin.com/0qnfEJ2q</w:t>
        </w:r>
      </w:hyperlink>
      <w:r w:rsidDel="00000000" w:rsidR="00000000" w:rsidRPr="00000000">
        <w:rPr>
          <w:rtl w:val="0"/>
        </w:rPr>
        <w:t xml:space="preserve"> Radical Inquisitor] "WH40k, InquisitorxDaemonette, vaginal" </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*[[Rape of an Eldar]] "'take a fucking guess"</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*[http://pastebin.com/247N58PT Reach Down With Love] "Dark ElfxKobolds, gangbang" </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26">
        <w:r w:rsidDel="00000000" w:rsidR="00000000" w:rsidRPr="00000000">
          <w:rPr>
            <w:color w:val="1155cc"/>
            <w:u w:val="single"/>
            <w:rtl w:val="0"/>
          </w:rPr>
          <w:t xml:space="preserve">http://pastebin.com/VJtEqejy</w:t>
        </w:r>
      </w:hyperlink>
      <w:r w:rsidDel="00000000" w:rsidR="00000000" w:rsidRPr="00000000">
        <w:rPr>
          <w:rtl w:val="0"/>
        </w:rPr>
        <w:t xml:space="preserve"> Renewal of Vows] "F Human / M Tentacle monster, consenticles, light bondage, impregnation, second person female perspctive"</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*[http://pastebin.com/G5ZZiGYs Roman Elf slave femdom] "ElfxHuman slave, footjob, BEWARE OF BALLSTOMPING" </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*[http://pastebin.com/H4jik2GJ Sahyagin Porn] "HumanxSahyagin, M/F"</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*[http://pastebin.com/WvXvd4UJ Satyre and Aranea Porn] "SatyrexAranea, M/M, Crossdressing, Bondage"</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27">
        <w:r w:rsidDel="00000000" w:rsidR="00000000" w:rsidRPr="00000000">
          <w:rPr>
            <w:color w:val="1155cc"/>
            <w:u w:val="single"/>
            <w:rtl w:val="0"/>
          </w:rPr>
          <w:t xml:space="preserve">http://pastebin.com/U5KuNhjG</w:t>
        </w:r>
      </w:hyperlink>
      <w:r w:rsidDel="00000000" w:rsidR="00000000" w:rsidRPr="00000000">
        <w:rPr>
          <w:rtl w:val="0"/>
        </w:rPr>
        <w:t xml:space="preserve"> Scavengers</w:t>
      </w:r>
      <w:r w:rsidDel="00000000" w:rsidR="00000000" w:rsidRPr="00000000">
        <w:rPr>
          <w:rtl w:val="0"/>
        </w:rPr>
        <w:t xml:space="preserve">] "(Human male, human female, Gnoll females, MFFF, tribadism, facesitting, big clits, creampie, impregnation, no futa despite what you may think)"</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*[http://pastebin.com/K1DgDreC Selective Memory] "SorinxJace, rape"</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*[http://pastebin.com/xaALwG2L Shepherd and the Satyr] "ShepherdxSatyr, yaoi" </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*[http://pastebin.com/seYHKpHW Solaron Fapfic] "DnD, Yuan-TixHuman" </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*[http://pastebin.com/iDZ38LgP Space Marine: The Untold Story] "TitusxLeandros, TitusxMira, MiraxAnother female serf"</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*[http://pastebin.com/kE5e8a35 Sphinx Prostitute] "HumanxSphinx" </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*[http://pastebin.com/syw2yFGK Tallana x Zharriev] "ElfxDragon" </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28">
        <w:r w:rsidDel="00000000" w:rsidR="00000000" w:rsidRPr="00000000">
          <w:rPr>
            <w:color w:val="1155cc"/>
            <w:u w:val="single"/>
            <w:rtl w:val="0"/>
          </w:rPr>
          <w:t xml:space="preserve">http://pastebin.com/XssT1T93</w:t>
        </w:r>
      </w:hyperlink>
      <w:r w:rsidDel="00000000" w:rsidR="00000000" w:rsidRPr="00000000">
        <w:rPr>
          <w:rtl w:val="0"/>
        </w:rPr>
        <w:t xml:space="preserve"> The Adventures of Ragna of the North: The Jaguars Eye, Part I] " Lesbian, amazon, half-giant, catgirls, black girls, brown girls, masturbation, voyeurism"</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29">
        <w:r w:rsidDel="00000000" w:rsidR="00000000" w:rsidRPr="00000000">
          <w:rPr>
            <w:color w:val="1155cc"/>
            <w:u w:val="single"/>
            <w:rtl w:val="0"/>
          </w:rPr>
          <w:t xml:space="preserve">http://pastebin.com/8evndiks</w:t>
        </w:r>
      </w:hyperlink>
      <w:r w:rsidDel="00000000" w:rsidR="00000000" w:rsidRPr="00000000">
        <w:rPr>
          <w:rtl w:val="0"/>
        </w:rPr>
        <w:t xml:space="preserve"> The Arena] "(Lesbian, fighting, light bondage, fisting, breedplay, MFF, Gnoll, Anal, Big Clit, Tribadism, Werebear"</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http://pastebin.com/Z6VJWUdT</w:t>
      </w:r>
      <w:r w:rsidDel="00000000" w:rsidR="00000000" w:rsidRPr="00000000">
        <w:rPr>
          <w:rtl w:val="0"/>
        </w:rPr>
        <w:t xml:space="preserve"> The Barbarian's Quest, Part 1: The Lusty Lizardman] "Gay, Bara-ish, Human Male, Lizardfolk male, frotting, oral, rimming, light cumplay, lots of manly kissing"</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*[http://pastebin.com/HTmd79x3 The Goddess and the Thrall] "PaladinxVampire, Lesbian, Lezdom, curvy, facesitting, blood sucking, mind-control"</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30">
        <w:r w:rsidDel="00000000" w:rsidR="00000000" w:rsidRPr="00000000">
          <w:rPr>
            <w:color w:val="1155cc"/>
            <w:u w:val="single"/>
            <w:rtl w:val="0"/>
          </w:rPr>
          <w:t xml:space="preserve">http://pastebin.com/naVgSRpn</w:t>
        </w:r>
      </w:hyperlink>
      <w:r w:rsidDel="00000000" w:rsidR="00000000" w:rsidRPr="00000000">
        <w:rPr>
          <w:rtl w:val="0"/>
        </w:rPr>
        <w:t xml:space="preserve"> The Guardswoman] "WH40k-barely, GuardswomanxLictor, GuardswomanxLegion of the Damned, GuardswomanxAn Entire Genestealer Cult"  "Voiced version </w:t>
      </w:r>
      <w:hyperlink r:id="rId631">
        <w:r w:rsidDel="00000000" w:rsidR="00000000" w:rsidRPr="00000000">
          <w:rPr>
            <w:color w:val="1155cc"/>
            <w:u w:val="single"/>
            <w:rtl w:val="0"/>
          </w:rPr>
          <w:t xml:space="preserve">http://vocaroo.com/i/s01yuWCbA0oE"</w:t>
        </w:r>
      </w:hyperlink>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32">
        <w:r w:rsidDel="00000000" w:rsidR="00000000" w:rsidRPr="00000000">
          <w:rPr>
            <w:color w:val="1155cc"/>
            <w:u w:val="single"/>
            <w:rtl w:val="0"/>
          </w:rPr>
          <w:t xml:space="preserve">http://pastebin.com/ntPjejVR</w:t>
        </w:r>
      </w:hyperlink>
      <w:r w:rsidDel="00000000" w:rsidR="00000000" w:rsidRPr="00000000">
        <w:rPr>
          <w:rtl w:val="0"/>
        </w:rPr>
        <w:t xml:space="preserve"> The Knight and the Maiden Fair] "oral, fingering, human Knight (male), Half-elf Noble (Female), Hate Sex, light bondage, semi-consensual"</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*[http://pastebin.com/7KYZ4f3u The making of: Heretical Whores VII: Final Heresy by Crystal Globes Studios] ""Saint"x""cultist"x"cultist", threesome, vaginal"</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*[http://pastebin.com/DYeKv2dY The mythical tale of the loot bag] "m/f, rape, impregnation, humanxhuman"</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33">
        <w:r w:rsidDel="00000000" w:rsidR="00000000" w:rsidRPr="00000000">
          <w:rPr>
            <w:color w:val="1155cc"/>
            <w:u w:val="single"/>
            <w:rtl w:val="0"/>
          </w:rPr>
          <w:t xml:space="preserve">http://pastebin.com/Vtpk4KTH</w:t>
        </w:r>
      </w:hyperlink>
      <w:r w:rsidDel="00000000" w:rsidR="00000000" w:rsidRPr="00000000">
        <w:rPr>
          <w:rtl w:val="0"/>
        </w:rPr>
        <w:t xml:space="preserve"> The Sphinx Queen] "Human x Sphinx, lesbian, harem, breastfeeding, facesitting, squirting"</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34">
        <w:r w:rsidDel="00000000" w:rsidR="00000000" w:rsidRPr="00000000">
          <w:rPr>
            <w:color w:val="1155cc"/>
            <w:u w:val="single"/>
            <w:rtl w:val="0"/>
          </w:rPr>
          <w:t xml:space="preserve">http://pastebin.com/VyXPLNnQ </w:t>
        </w:r>
      </w:hyperlink>
      <w:r w:rsidDel="00000000" w:rsidR="00000000" w:rsidRPr="00000000">
        <w:rPr>
          <w:rtl w:val="0"/>
        </w:rPr>
        <w:t xml:space="preserve">The Western Woods] "Male Human RangersxCentaur Female, gangbang, double penetration, mild bukakke, squirting"</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*[http://1d4chan.org/wiki/Thri-Keen_Erotica Thri-Keen Porn] "HumanxThri-Keen, M/F"</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*[http://pastebin.com/Tng9jGa2 Untitled] "Abhuman!IG Sergeant MajorxLieutenant" </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*[http://pastebin.com/nah6kjj4 Untitled] "BlackguardxSlave" </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*[http://pastebin.com/JehVmae0 Untitled] "DnD, Umber HulkxHuman" </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*[http://pastebin.com/vxpk4W2u Untitled] "DryadxTiefling, DryadxDragon" </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*[http://pastebin.com/higsW1eE Untitled] "ElfxDryad" </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*[http://pastebin.com/04YCs0eF Untitled] "Elfxmultiple monsters, rape, cum inflation" </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*[http://pastebin.com/22v6hjWJ Untitled] "Exalted Modern, M/F, robot girl, lactation, vanilla, consensual, blowtorch masturbation (No, it's not torture)"</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*[http://pastebin.com/t4C3q3qW Untitled] "Fantasy, Generic RoguexTentacle Beast, tentacle rape" </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35">
        <w:r w:rsidDel="00000000" w:rsidR="00000000" w:rsidRPr="00000000">
          <w:rPr>
            <w:color w:val="1155cc"/>
            <w:u w:val="single"/>
            <w:rtl w:val="0"/>
          </w:rPr>
          <w:t xml:space="preserve">http://pastebin.com/HB35p8zF </w:t>
        </w:r>
      </w:hyperlink>
      <w:r w:rsidDel="00000000" w:rsidR="00000000" w:rsidRPr="00000000">
        <w:rPr>
          <w:rtl w:val="0"/>
        </w:rPr>
        <w:t xml:space="preserve">Untitled] "Gnoll orgy, /ss/, gangbang, mother-son incest, pegging"</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36">
        <w:r w:rsidDel="00000000" w:rsidR="00000000" w:rsidRPr="00000000">
          <w:rPr>
            <w:color w:val="1155cc"/>
            <w:u w:val="single"/>
            <w:rtl w:val="0"/>
          </w:rPr>
          <w:t xml:space="preserve">http://pastebin.com/VCCGi5QD</w:t>
        </w:r>
      </w:hyperlink>
      <w:r w:rsidDel="00000000" w:rsidR="00000000" w:rsidRPr="00000000">
        <w:rPr>
          <w:rtl w:val="0"/>
        </w:rPr>
        <w:t xml:space="preserve"> Untitled]"humanxdragon"</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37">
        <w:r w:rsidDel="00000000" w:rsidR="00000000" w:rsidRPr="00000000">
          <w:rPr>
            <w:color w:val="1155cc"/>
            <w:u w:val="single"/>
            <w:rtl w:val="0"/>
          </w:rPr>
          <w:t xml:space="preserve">http://imgur.com/5IurMhG</w:t>
        </w:r>
      </w:hyperlink>
      <w:r w:rsidDel="00000000" w:rsidR="00000000" w:rsidRPr="00000000">
        <w:rPr>
          <w:rtl w:val="0"/>
        </w:rPr>
        <w:t xml:space="preserve"> Untitled] "HumanxTank AI, rape)"</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38">
        <w:r w:rsidDel="00000000" w:rsidR="00000000" w:rsidRPr="00000000">
          <w:rPr>
            <w:color w:val="1155cc"/>
            <w:u w:val="single"/>
            <w:rtl w:val="0"/>
          </w:rPr>
          <w:t xml:space="preserve">http://pastebin.com/VbvPTwwX Untitled</w:t>
        </w:r>
      </w:hyperlink>
      <w:r w:rsidDel="00000000" w:rsidR="00000000" w:rsidRPr="00000000">
        <w:rPr>
          <w:rtl w:val="0"/>
        </w:rPr>
        <w:t xml:space="preserve">] "Male HumanxFemale Dragon, romantic, missionary, kissing, cumming inside)"</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39">
        <w:r w:rsidDel="00000000" w:rsidR="00000000" w:rsidRPr="00000000">
          <w:rPr>
            <w:color w:val="1155cc"/>
            <w:u w:val="single"/>
            <w:rtl w:val="0"/>
          </w:rPr>
          <w:t xml:space="preserve">http://pastebin.com/5cPcDUTX</w:t>
        </w:r>
      </w:hyperlink>
      <w:r w:rsidDel="00000000" w:rsidR="00000000" w:rsidRPr="00000000">
        <w:rPr>
          <w:rtl w:val="0"/>
        </w:rPr>
        <w:t xml:space="preserve"> Untitled] "solo, futa"</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*[http://pastebin.com/kNSbGPwf Untitled] "SorcererxSuccubus, vaginal, oral:male"</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40">
        <w:r w:rsidDel="00000000" w:rsidR="00000000" w:rsidRPr="00000000">
          <w:rPr>
            <w:color w:val="1155cc"/>
            <w:u w:val="single"/>
            <w:rtl w:val="0"/>
          </w:rPr>
          <w:t xml:space="preserve">http://pastebin.com/7emp20m7</w:t>
        </w:r>
      </w:hyperlink>
      <w:r w:rsidDel="00000000" w:rsidR="00000000" w:rsidRPr="00000000">
        <w:rPr>
          <w:rtl w:val="0"/>
        </w:rPr>
        <w:t xml:space="preserve"> Untitled] "TES, DunmerxDunmer, rape" </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41">
        <w:r w:rsidDel="00000000" w:rsidR="00000000" w:rsidRPr="00000000">
          <w:rPr>
            <w:color w:val="1155cc"/>
            <w:u w:val="single"/>
            <w:rtl w:val="0"/>
          </w:rPr>
          <w:t xml:space="preserve">http://pastebin.com/TLXdTkMT</w:t>
        </w:r>
      </w:hyperlink>
      <w:r w:rsidDel="00000000" w:rsidR="00000000" w:rsidRPr="00000000">
        <w:rPr>
          <w:rtl w:val="0"/>
        </w:rPr>
        <w:t xml:space="preserve"> Untitled] "WH40K, BansheeXScout" </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*[http://pastebin.com/jCH1C4Mz Untitled] "WH40K, CanonessxLictorxHive Tyrant, rape" </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*[http://pastebin.com/2CZyHfym Untitled] "WH40K, Chem-ChanxShlicktau, footplay" </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*[http://pastebin.com/8MuWXeMa Untitled] "WH40k, Cultist-chanxKay-Oss, bestiality, autofellatio, implied impregnation"</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42">
        <w:r w:rsidDel="00000000" w:rsidR="00000000" w:rsidRPr="00000000">
          <w:rPr>
            <w:color w:val="1155cc"/>
            <w:u w:val="single"/>
            <w:rtl w:val="0"/>
          </w:rPr>
          <w:t xml:space="preserve">http://pastebin.com/ggSvgz6x</w:t>
        </w:r>
      </w:hyperlink>
      <w:r w:rsidDel="00000000" w:rsidR="00000000" w:rsidRPr="00000000">
        <w:rPr>
          <w:rtl w:val="0"/>
        </w:rPr>
        <w:t xml:space="preserve"> Untitled] "WH40K, EldarxDaemonette, rape" </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43">
        <w:r w:rsidDel="00000000" w:rsidR="00000000" w:rsidRPr="00000000">
          <w:rPr>
            <w:color w:val="1155cc"/>
            <w:u w:val="single"/>
            <w:rtl w:val="0"/>
          </w:rPr>
          <w:t xml:space="preserve">http://pastebin.com/zZk6cVWh</w:t>
        </w:r>
      </w:hyperlink>
      <w:r w:rsidDel="00000000" w:rsidR="00000000" w:rsidRPr="00000000">
        <w:rPr>
          <w:rtl w:val="0"/>
        </w:rPr>
        <w:t xml:space="preserve"> Untitled] "WH40K, EldarxTau" </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*[http://pastebin.com/G2UK6dj1 Untitled] "WH40K, IdranelxGuardsman, oral:female, vaginal, vanilla"</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44">
        <w:r w:rsidDel="00000000" w:rsidR="00000000" w:rsidRPr="00000000">
          <w:rPr>
            <w:color w:val="1155cc"/>
            <w:u w:val="single"/>
            <w:rtl w:val="0"/>
          </w:rPr>
          <w:t xml:space="preserve">http://pastebin.com/Uxz2Ujie</w:t>
        </w:r>
      </w:hyperlink>
      <w:r w:rsidDel="00000000" w:rsidR="00000000" w:rsidRPr="00000000">
        <w:rPr>
          <w:rtl w:val="0"/>
        </w:rPr>
        <w:t xml:space="preserve"> Untitled] "WH40K, InquisitorxJeanstealer" </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45">
        <w:r w:rsidDel="00000000" w:rsidR="00000000" w:rsidRPr="00000000">
          <w:rPr>
            <w:color w:val="1155cc"/>
            <w:u w:val="single"/>
            <w:rtl w:val="0"/>
          </w:rPr>
          <w:t xml:space="preserve">[http://pastebin.com/HUzab9jW Untitled</w:t>
        </w:r>
      </w:hyperlink>
      <w:r w:rsidDel="00000000" w:rsidR="00000000" w:rsidRPr="00000000">
        <w:rPr>
          <w:rtl w:val="0"/>
        </w:rPr>
        <w:t xml:space="preserve">] "WH40K, KriegerxDark Eldar" </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46">
        <w:r w:rsidDel="00000000" w:rsidR="00000000" w:rsidRPr="00000000">
          <w:rPr>
            <w:color w:val="1155cc"/>
            <w:u w:val="single"/>
            <w:rtl w:val="0"/>
          </w:rPr>
          <w:t xml:space="preserve">http://pastebin.com/5G575iLg Untitled</w:t>
        </w:r>
      </w:hyperlink>
      <w:r w:rsidDel="00000000" w:rsidR="00000000" w:rsidRPr="00000000">
        <w:rPr>
          <w:rtl w:val="0"/>
        </w:rPr>
        <w:t xml:space="preserve">] "WH40K, SoB solo" </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*[http://pastebin.com/AAVcxp5f Untitled] "noblemanxhis wife, demonic possession, vaginal, oral:male, lactation, vanilla"</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*[http://pastebin.com/h7uiXHK9 Untitled] " male / female, soft / 'tender' rape, reader perspective, oral, terminally ill victim"</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hyperlink r:id="rId647">
        <w:r w:rsidDel="00000000" w:rsidR="00000000" w:rsidRPr="00000000">
          <w:rPr>
            <w:color w:val="1155cc"/>
            <w:u w:val="single"/>
            <w:rtl w:val="0"/>
          </w:rPr>
          <w:t xml:space="preserve">http://pastebin.com/zy9Wg4Jg</w:t>
        </w:r>
      </w:hyperlink>
      <w:r w:rsidDel="00000000" w:rsidR="00000000" w:rsidRPr="00000000">
        <w:rPr>
          <w:rtl w:val="0"/>
        </w:rPr>
        <w:t xml:space="preserve"> Untitled] "Princess x Dragon, size difference, huge penetration, excessive cum"</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*Warrior's Letter To His Aunt "ServantxMistress, femdom, facesitting, degradation"</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**[http://pastebin.com/ymZppAnf Part 1]</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**[http://pastebin.com/1y58EQ1R Part 2]</w:t>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**[http://pastebin.com/FU82DND8 Part 3]</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*[http://pastebin.com/ZcKAfTZZ Xeno-Lover] "WH40K, Rogue TraderxHormagaunt, Rogue </w:t>
      </w:r>
      <w:r w:rsidDel="00000000" w:rsidR="00000000" w:rsidRPr="00000000">
        <w:rPr>
          <w:rtl w:val="0"/>
        </w:rPr>
        <w:t xml:space="preserve">T</w:t>
      </w:r>
      <w:r w:rsidDel="00000000" w:rsidR="00000000" w:rsidRPr="00000000">
        <w:rPr>
          <w:rtl w:val="0"/>
        </w:rPr>
        <w:t xml:space="preserve">raderxHive Tyrant, Rogue TraderxFarseer, egg-laying"</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*[http://pastebin.com/Xjn2pUVh Approved Smut Fic v2] "WH40K, M/F Psyker (it's Cuddles), mind melding, mutant heresy"</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*[http://pastebin.com/YHqg02rG Approved smut Fic v3] 40K, m/f, femdom, mild BDSM, homo erotic guardsmen, Mr. culexus characters (Same as v2 with new chapters) </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48">
        <w:r w:rsidDel="00000000" w:rsidR="00000000" w:rsidRPr="00000000">
          <w:rPr>
            <w:color w:val="1155cc"/>
            <w:u w:val="single"/>
            <w:rtl w:val="0"/>
          </w:rPr>
          <w:t xml:space="preserve">http://pastebin.com/0KQU2hbZ</w:t>
        </w:r>
      </w:hyperlink>
      <w:r w:rsidDel="00000000" w:rsidR="00000000" w:rsidRPr="00000000">
        <w:rPr>
          <w:rtl w:val="0"/>
        </w:rPr>
        <w:t xml:space="preserve"> Stretching Your Luck] "m/f, elastic"</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49">
        <w:r w:rsidDel="00000000" w:rsidR="00000000" w:rsidRPr="00000000">
          <w:rPr>
            <w:color w:val="1155cc"/>
            <w:u w:val="single"/>
            <w:rtl w:val="0"/>
          </w:rPr>
          <w:t xml:space="preserve">http://pastebin.com/S7wqq7tT</w:t>
        </w:r>
      </w:hyperlink>
      <w:r w:rsidDel="00000000" w:rsidR="00000000" w:rsidRPr="00000000">
        <w:rPr>
          <w:rtl w:val="0"/>
        </w:rPr>
        <w:t xml:space="preserve"> Stretching Your Luck, Part 2]"m/f, elastic,tf, polymorphism"</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*[http://pastebin.com/nqWsdt7v The Old Ways] "Warhammer 40k, Inquisition, Public Embarrassment, Torture, Human on Human, Ogryn on Human, Penetration, snuff, etc."</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*[http://pastebin.com/gBsXp1ps The Third Breath] "Erembour/Mara/OC Twilight - D/s, pregnancy, whipping, brainwashing"</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[http://pastebin.com/7eZ2BaFM Inqusitiorial Smut] "WH40K, F/F Inquisitor/Planetary Governor, BDSM, self flaggelation"</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i w:val="1"/>
        </w:rPr>
      </w:pPr>
      <w:hyperlink r:id="rId650">
        <w:r w:rsidDel="00000000" w:rsidR="00000000" w:rsidRPr="00000000">
          <w:rPr>
            <w:color w:val="1155cc"/>
            <w:u w:val="single"/>
            <w:rtl w:val="0"/>
          </w:rPr>
          <w:t xml:space="preserve">Untitled</w:t>
        </w:r>
      </w:hyperlink>
      <w:r w:rsidDel="00000000" w:rsidR="00000000" w:rsidRPr="00000000">
        <w:rPr>
          <w:rtl w:val="0"/>
        </w:rPr>
        <w:t xml:space="preserve"> </w:t>
      </w:r>
      <w:r w:rsidDel="00000000" w:rsidR="00000000" w:rsidRPr="00000000">
        <w:rPr>
          <w:i w:val="1"/>
          <w:rtl w:val="0"/>
        </w:rPr>
        <w:t xml:space="preserve">humanoid beetle man, fantasy, hetero, female PoV, wet dream, not!Mongols, hivemind</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i w:val="1"/>
        </w:rPr>
      </w:pPr>
      <w:hyperlink r:id="rId651">
        <w:r w:rsidDel="00000000" w:rsidR="00000000" w:rsidRPr="00000000">
          <w:rPr>
            <w:color w:val="1155cc"/>
            <w:u w:val="single"/>
            <w:rtl w:val="0"/>
          </w:rPr>
          <w:t xml:space="preserve">Snuggle Bunny</w:t>
        </w:r>
      </w:hyperlink>
      <w:r w:rsidDel="00000000" w:rsidR="00000000" w:rsidRPr="00000000">
        <w:rPr>
          <w:rtl w:val="0"/>
        </w:rPr>
        <w:t xml:space="preserve"> </w:t>
      </w:r>
      <w:r w:rsidDel="00000000" w:rsidR="00000000" w:rsidRPr="00000000">
        <w:rPr>
          <w:i w:val="1"/>
          <w:rtl w:val="0"/>
        </w:rPr>
        <w:t xml:space="preserve">m!humanxm!intelligent giant rabbit </w:t>
      </w: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2">
      <w:pPr>
        <w:pStyle w:val="Heading2"/>
        <w:pBdr>
          <w:top w:space="0" w:sz="0" w:val="nil"/>
          <w:left w:space="0" w:sz="0" w:val="nil"/>
          <w:bottom w:space="0" w:sz="0" w:val="nil"/>
          <w:right w:space="0" w:sz="0" w:val="nil"/>
          <w:between w:space="0" w:sz="0" w:val="nil"/>
        </w:pBdr>
        <w:shd w:fill="auto" w:val="clear"/>
        <w:rPr/>
      </w:pPr>
      <w:bookmarkStart w:colFirst="0" w:colLast="0" w:name="_gujvphxv2dyk" w:id="9"/>
      <w:bookmarkEnd w:id="9"/>
      <w:r w:rsidDel="00000000" w:rsidR="00000000" w:rsidRPr="00000000">
        <w:rPr>
          <w:rtl w:val="0"/>
        </w:rPr>
        <w:t xml:space="preserve">Works from non-4chan sources</w:t>
      </w: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i w:val="1"/>
        </w:rPr>
      </w:pPr>
      <w:hyperlink r:id="rId652">
        <w:r w:rsidDel="00000000" w:rsidR="00000000" w:rsidRPr="00000000">
          <w:rPr>
            <w:color w:val="1155cc"/>
            <w:u w:val="single"/>
            <w:rtl w:val="0"/>
          </w:rPr>
          <w:t xml:space="preserve">The Serpent and the Shoemaker</w:t>
        </w:r>
      </w:hyperlink>
      <w:r w:rsidDel="00000000" w:rsidR="00000000" w:rsidRPr="00000000">
        <w:rPr>
          <w:rtl w:val="0"/>
        </w:rPr>
        <w:t xml:space="preserve"> </w:t>
      </w:r>
      <w:r w:rsidDel="00000000" w:rsidR="00000000" w:rsidRPr="00000000">
        <w:rPr>
          <w:i w:val="1"/>
          <w:rtl w:val="0"/>
        </w:rPr>
        <w:t xml:space="preserve">HumanxMILF!Lamia, some TF, reverse rape</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i w:val="1"/>
        </w:rPr>
      </w:pPr>
      <w:hyperlink r:id="rId653">
        <w:r w:rsidDel="00000000" w:rsidR="00000000" w:rsidRPr="00000000">
          <w:rPr>
            <w:color w:val="1155cc"/>
            <w:u w:val="single"/>
            <w:rtl w:val="0"/>
          </w:rPr>
          <w:t xml:space="preserve">Deathstalker</w:t>
        </w:r>
      </w:hyperlink>
      <w:r w:rsidDel="00000000" w:rsidR="00000000" w:rsidRPr="00000000">
        <w:rPr>
          <w:rtl w:val="0"/>
        </w:rPr>
        <w:t xml:space="preserve"> </w:t>
      </w:r>
      <w:r w:rsidDel="00000000" w:rsidR="00000000" w:rsidRPr="00000000">
        <w:rPr>
          <w:i w:val="1"/>
          <w:rtl w:val="0"/>
        </w:rPr>
        <w:t xml:space="preserve">HumanxScorpion girl, reverse rape </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i w:val="1"/>
        </w:rPr>
      </w:pPr>
      <w:hyperlink r:id="rId654">
        <w:r w:rsidDel="00000000" w:rsidR="00000000" w:rsidRPr="00000000">
          <w:rPr>
            <w:color w:val="1155cc"/>
            <w:u w:val="single"/>
            <w:rtl w:val="0"/>
          </w:rPr>
          <w:t xml:space="preserve">Viridian Ninja</w:t>
        </w:r>
      </w:hyperlink>
      <w:r w:rsidDel="00000000" w:rsidR="00000000" w:rsidRPr="00000000">
        <w:rPr>
          <w:rtl w:val="0"/>
        </w:rPr>
        <w:t xml:space="preserve"> Viridian Ninja] </w:t>
      </w:r>
      <w:r w:rsidDel="00000000" w:rsidR="00000000" w:rsidRPr="00000000">
        <w:rPr>
          <w:i w:val="1"/>
          <w:rtl w:val="0"/>
        </w:rPr>
        <w:t xml:space="preserve">HumanxMantis girl</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hyperlink r:id="rId655">
        <w:r w:rsidDel="00000000" w:rsidR="00000000" w:rsidRPr="00000000">
          <w:rPr>
            <w:color w:val="1155cc"/>
            <w:u w:val="single"/>
            <w:rtl w:val="0"/>
          </w:rPr>
          <w:t xml:space="preserve">Medusa</w:t>
        </w:r>
      </w:hyperlink>
      <w:r w:rsidDel="00000000" w:rsidR="00000000" w:rsidRPr="00000000">
        <w:rPr>
          <w:rtl w:val="0"/>
        </w:rPr>
        <w:t xml:space="preserve"> "HumanxGorgon, size difference, unfinished" </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hyperlink r:id="rId656">
        <w:r w:rsidDel="00000000" w:rsidR="00000000" w:rsidRPr="00000000">
          <w:rPr>
            <w:color w:val="1155cc"/>
            <w:u w:val="single"/>
            <w:rtl w:val="0"/>
          </w:rPr>
          <w:t xml:space="preserve">Blazing Glory</w:t>
        </w:r>
      </w:hyperlink>
      <w:r w:rsidDel="00000000" w:rsidR="00000000" w:rsidRPr="00000000">
        <w:rPr>
          <w:rtl w:val="0"/>
        </w:rPr>
        <w:t xml:space="preserve"> "HumanxMultiple Monstergirls"</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hyperlink r:id="rId657">
        <w:r w:rsidDel="00000000" w:rsidR="00000000" w:rsidRPr="00000000">
          <w:rPr>
            <w:color w:val="1155cc"/>
            <w:u w:val="single"/>
            <w:rtl w:val="0"/>
          </w:rPr>
          <w:t xml:space="preserve">Naga Special Massage</w:t>
        </w:r>
      </w:hyperlink>
      <w:r w:rsidDel="00000000" w:rsidR="00000000" w:rsidRPr="00000000">
        <w:rPr>
          <w:rtl w:val="0"/>
        </w:rPr>
        <w:t xml:space="preserve"> </w:t>
      </w:r>
      <w:r w:rsidDel="00000000" w:rsidR="00000000" w:rsidRPr="00000000">
        <w:rPr>
          <w:i w:val="1"/>
          <w:rtl w:val="0"/>
        </w:rPr>
        <w:t xml:space="preserve">F Lamia X M human, hypnosis, light bondage, breathplay</w:t>
      </w: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hyperlink r:id="rId658">
        <w:r w:rsidDel="00000000" w:rsidR="00000000" w:rsidRPr="00000000">
          <w:rPr>
            <w:color w:val="1155cc"/>
            <w:sz w:val="22"/>
            <w:szCs w:val="22"/>
            <w:u w:val="single"/>
            <w:rtl w:val="0"/>
          </w:rPr>
          <w:t xml:space="preserve">It's Always Time: A Ribald Farce in Six Lewd Acts</w:t>
        </w:r>
      </w:hyperlink>
      <w:r w:rsidDel="00000000" w:rsidR="00000000" w:rsidRPr="00000000">
        <w:rPr>
          <w:rtl w:val="0"/>
        </w:rPr>
        <w:t xml:space="preserve"> F Goo Girl X MHuman, F Goo Girl X F Human, Plot, Long</w:t>
      </w: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Sandcastles’ Fics</w:t>
      </w:r>
      <w:r w:rsidDel="00000000" w:rsidR="00000000" w:rsidRPr="00000000">
        <w:rPr>
          <w:rtl w:val="0"/>
        </w:rPr>
        <w:t xml:space="preserve">: assortment of monstergirls, comfy romance stuff, shortstacks, and wrestling/fighting women.</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hyperlink r:id="rId659">
        <w:r w:rsidDel="00000000" w:rsidR="00000000" w:rsidRPr="00000000">
          <w:rPr>
            <w:color w:val="1155cc"/>
            <w:u w:val="single"/>
            <w:rtl w:val="0"/>
          </w:rPr>
          <w:t xml:space="preserve">The Goblin Diaries</w:t>
        </w:r>
      </w:hyperlink>
      <w:r w:rsidDel="00000000" w:rsidR="00000000" w:rsidRPr="00000000">
        <w:rPr>
          <w:rtl w:val="0"/>
        </w:rPr>
        <w:t xml:space="preserve"> A guy moves into his grandfather’s cabin to find a curvy, horny goblin girl living in his basement. Contains HumanxGoblin, breeding, romance, rough sex, and assorted monstergirls. Long.</w:t>
      </w: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Collections and Galleries:</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hyperlink r:id="rId660">
        <w:r w:rsidDel="00000000" w:rsidR="00000000" w:rsidRPr="00000000">
          <w:rPr>
            <w:color w:val="1155cc"/>
            <w:u w:val="single"/>
            <w:rtl w:val="0"/>
          </w:rPr>
          <w:t xml:space="preserve">http://www.hentai-foundry.com/stories/user/luffy316</w:t>
        </w:r>
      </w:hyperlink>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hyperlink r:id="rId661">
        <w:r w:rsidDel="00000000" w:rsidR="00000000" w:rsidRPr="00000000">
          <w:rPr>
            <w:color w:val="1155cc"/>
            <w:u w:val="single"/>
            <w:rtl w:val="0"/>
          </w:rPr>
          <w:t xml:space="preserve">http://luffy316.blogspot.com/</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hyperlink r:id="rId662">
        <w:r w:rsidDel="00000000" w:rsidR="00000000" w:rsidRPr="00000000">
          <w:rPr>
            <w:color w:val="1155cc"/>
            <w:u w:val="single"/>
            <w:rtl w:val="0"/>
          </w:rPr>
          <w:t xml:space="preserve">https://www.patreon.com/sandcastles</w:t>
        </w:r>
      </w:hyperlink>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63" w:type="default"/>
      <w:headerReference r:id="rId664" w:type="first"/>
      <w:footerReference r:id="rId665" w:type="default"/>
      <w:footerReference r:id="rId666" w:type="firs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19-04-30T14:47:59Z">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 is dead.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pastebin.com/M1By6hW8" TargetMode="External"/><Relationship Id="rId194" Type="http://schemas.openxmlformats.org/officeDocument/2006/relationships/hyperlink" Target="http://pastebin.com/r4W0pEzS" TargetMode="External"/><Relationship Id="rId193" Type="http://schemas.openxmlformats.org/officeDocument/2006/relationships/hyperlink" Target="http://pastebin.com/QmvaQYmK" TargetMode="External"/><Relationship Id="rId192" Type="http://schemas.openxmlformats.org/officeDocument/2006/relationships/hyperlink" Target="http://pastebin.com/tTZZ5AeF" TargetMode="External"/><Relationship Id="rId191" Type="http://schemas.openxmlformats.org/officeDocument/2006/relationships/hyperlink" Target="http://pastebin.com/zvstJaDc" TargetMode="External"/><Relationship Id="rId187" Type="http://schemas.openxmlformats.org/officeDocument/2006/relationships/hyperlink" Target="http://pastebin.com/VjfzwPGJ" TargetMode="External"/><Relationship Id="rId186" Type="http://schemas.openxmlformats.org/officeDocument/2006/relationships/hyperlink" Target="https://www.google.com/url?q=https://pastebin.com/eeAEmAc1&amp;sa=D&amp;ust=1498049752189000&amp;usg=AFQjCNFnqWtkF15upcju2k2si98On5FCEw" TargetMode="External"/><Relationship Id="rId185" Type="http://schemas.openxmlformats.org/officeDocument/2006/relationships/hyperlink" Target="http://pastebin.com/V61YCA9q" TargetMode="External"/><Relationship Id="rId184" Type="http://schemas.openxmlformats.org/officeDocument/2006/relationships/hyperlink" Target="http://pastebin.com/mD4vNdqX" TargetMode="External"/><Relationship Id="rId189" Type="http://schemas.openxmlformats.org/officeDocument/2006/relationships/hyperlink" Target="http://pastebin.com/zBAbLii2" TargetMode="External"/><Relationship Id="rId188" Type="http://schemas.openxmlformats.org/officeDocument/2006/relationships/hyperlink" Target="http://pastebin.com/5xEUDbrU" TargetMode="External"/><Relationship Id="rId183" Type="http://schemas.openxmlformats.org/officeDocument/2006/relationships/hyperlink" Target="http://pastebin.com/wHswEP2K" TargetMode="External"/><Relationship Id="rId182" Type="http://schemas.openxmlformats.org/officeDocument/2006/relationships/hyperlink" Target="http://pastebin.com/AjkcXBh1" TargetMode="External"/><Relationship Id="rId181" Type="http://schemas.openxmlformats.org/officeDocument/2006/relationships/hyperlink" Target="http://pastebin.com/q4hFuMz7" TargetMode="External"/><Relationship Id="rId180" Type="http://schemas.openxmlformats.org/officeDocument/2006/relationships/hyperlink" Target="http://pastebin.com/2YH3J2GZrl" TargetMode="External"/><Relationship Id="rId176" Type="http://schemas.openxmlformats.org/officeDocument/2006/relationships/hyperlink" Target="http://pastebin.com/gUzQA3Y7" TargetMode="External"/><Relationship Id="rId297" Type="http://schemas.openxmlformats.org/officeDocument/2006/relationships/hyperlink" Target="http://pastebin.com/zFp2xgNN" TargetMode="External"/><Relationship Id="rId175" Type="http://schemas.openxmlformats.org/officeDocument/2006/relationships/hyperlink" Target="https://cookedsmagicalrealm.wordpress.com/2014/05/15/under-the-stars/" TargetMode="External"/><Relationship Id="rId296" Type="http://schemas.openxmlformats.org/officeDocument/2006/relationships/hyperlink" Target="http://pastebin.com/6xHpCu9N" TargetMode="External"/><Relationship Id="rId174" Type="http://schemas.openxmlformats.org/officeDocument/2006/relationships/hyperlink" Target="https://cookedsmagicalrealm.wordpress.com/2014/09/02/never-mix-alcohol-and-dragons/" TargetMode="External"/><Relationship Id="rId295" Type="http://schemas.openxmlformats.org/officeDocument/2006/relationships/hyperlink" Target="http://pastebin.com/94rCuDJu" TargetMode="External"/><Relationship Id="rId173" Type="http://schemas.openxmlformats.org/officeDocument/2006/relationships/hyperlink" Target="https://cookedsmagicalrealm.wordpress.com/2014/05/15/late-night-research/" TargetMode="External"/><Relationship Id="rId294" Type="http://schemas.openxmlformats.org/officeDocument/2006/relationships/hyperlink" Target="http://pastebin.com/n7FMwnBW" TargetMode="External"/><Relationship Id="rId179" Type="http://schemas.openxmlformats.org/officeDocument/2006/relationships/hyperlink" Target="http://pastebin.com/S39mz9T0I" TargetMode="External"/><Relationship Id="rId178" Type="http://schemas.openxmlformats.org/officeDocument/2006/relationships/hyperlink" Target="http://pastebin.com/fRphqyTb" TargetMode="External"/><Relationship Id="rId299" Type="http://schemas.openxmlformats.org/officeDocument/2006/relationships/hyperlink" Target="http://pastebin.com/fiuNaSum" TargetMode="External"/><Relationship Id="rId177" Type="http://schemas.openxmlformats.org/officeDocument/2006/relationships/hyperlink" Target="http://pastebin.com/4FxqbShW" TargetMode="External"/><Relationship Id="rId298" Type="http://schemas.openxmlformats.org/officeDocument/2006/relationships/hyperlink" Target="http://pastebin.com/CGn8BXBf" TargetMode="External"/><Relationship Id="rId198" Type="http://schemas.openxmlformats.org/officeDocument/2006/relationships/hyperlink" Target="http://pastebin.com/69PdJVLf" TargetMode="External"/><Relationship Id="rId197" Type="http://schemas.openxmlformats.org/officeDocument/2006/relationships/hyperlink" Target="http://pastebin.com/SjeEbP1Y" TargetMode="External"/><Relationship Id="rId196" Type="http://schemas.openxmlformats.org/officeDocument/2006/relationships/hyperlink" Target="http://pastebin.com/n7wZkdNU" TargetMode="External"/><Relationship Id="rId195" Type="http://schemas.openxmlformats.org/officeDocument/2006/relationships/hyperlink" Target="http://pastebin.com/w3jXH5tr" TargetMode="External"/><Relationship Id="rId199" Type="http://schemas.openxmlformats.org/officeDocument/2006/relationships/hyperlink" Target="http://pastebin.com/utmXWknh" TargetMode="External"/><Relationship Id="rId150" Type="http://schemas.openxmlformats.org/officeDocument/2006/relationships/hyperlink" Target="http://pastebin.com/jeVxPi7M" TargetMode="External"/><Relationship Id="rId271" Type="http://schemas.openxmlformats.org/officeDocument/2006/relationships/hyperlink" Target="http://pastebin.com/ScpjqGiF" TargetMode="External"/><Relationship Id="rId392" Type="http://schemas.openxmlformats.org/officeDocument/2006/relationships/hyperlink" Target="http://pastebin.com/zaSLTjui" TargetMode="External"/><Relationship Id="rId270" Type="http://schemas.openxmlformats.org/officeDocument/2006/relationships/hyperlink" Target="http://pastebin.com/BiAGZi1L" TargetMode="External"/><Relationship Id="rId391" Type="http://schemas.openxmlformats.org/officeDocument/2006/relationships/hyperlink" Target="http://www.hentai-foundry.com/stories/user/Frocto" TargetMode="External"/><Relationship Id="rId390" Type="http://schemas.openxmlformats.org/officeDocument/2006/relationships/hyperlink" Target="http://pastebin.com/u/Another_Writefa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docs.google.com/document/d/1LhbsTnqqSjB3zXUwU6zGQHvJ68XuaoZskshzRPA76wo" TargetMode="External"/><Relationship Id="rId4" Type="http://schemas.openxmlformats.org/officeDocument/2006/relationships/fontTable" Target="fontTable.xml"/><Relationship Id="rId148" Type="http://schemas.openxmlformats.org/officeDocument/2006/relationships/hyperlink" Target="http://bluntedquill.tumblr.com/post/151635445945/push2talk-is-important" TargetMode="External"/><Relationship Id="rId269" Type="http://schemas.openxmlformats.org/officeDocument/2006/relationships/hyperlink" Target="http://pastebin.com/LrDRD3Cd" TargetMode="External"/><Relationship Id="rId9" Type="http://schemas.openxmlformats.org/officeDocument/2006/relationships/hyperlink" Target="http://pastebin.com/1s1fLktL" TargetMode="External"/><Relationship Id="rId143" Type="http://schemas.openxmlformats.org/officeDocument/2006/relationships/hyperlink" Target="http://pastebin.com/GTSgNihb" TargetMode="External"/><Relationship Id="rId264" Type="http://schemas.openxmlformats.org/officeDocument/2006/relationships/hyperlink" Target="http://pastebin.com/VcZPHURs" TargetMode="External"/><Relationship Id="rId385" Type="http://schemas.openxmlformats.org/officeDocument/2006/relationships/hyperlink" Target="http://pastebin.com/Fm7FJ0Ky" TargetMode="External"/><Relationship Id="rId142" Type="http://schemas.openxmlformats.org/officeDocument/2006/relationships/hyperlink" Target="http://pastebin.com/uXf0vTT8" TargetMode="External"/><Relationship Id="rId263" Type="http://schemas.openxmlformats.org/officeDocument/2006/relationships/hyperlink" Target="http://pastebin.com/6dctGbCY" TargetMode="External"/><Relationship Id="rId384" Type="http://schemas.openxmlformats.org/officeDocument/2006/relationships/hyperlink" Target="http://pastebin.com/ZeJqzYn9" TargetMode="External"/><Relationship Id="rId141" Type="http://schemas.openxmlformats.org/officeDocument/2006/relationships/hyperlink" Target="http://pastebin.com/kD7nNqNB" TargetMode="External"/><Relationship Id="rId262" Type="http://schemas.openxmlformats.org/officeDocument/2006/relationships/hyperlink" Target="http://pastebin.com/6vMKq0Tn" TargetMode="External"/><Relationship Id="rId383" Type="http://schemas.openxmlformats.org/officeDocument/2006/relationships/hyperlink" Target="http://pastebin.com/2pDFgxZ1" TargetMode="External"/><Relationship Id="rId140" Type="http://schemas.openxmlformats.org/officeDocument/2006/relationships/hyperlink" Target="http://pastebin.com/qzWd4WWu" TargetMode="External"/><Relationship Id="rId261" Type="http://schemas.openxmlformats.org/officeDocument/2006/relationships/hyperlink" Target="https://pastebin.com/QJCuxpUf" TargetMode="External"/><Relationship Id="rId382" Type="http://schemas.openxmlformats.org/officeDocument/2006/relationships/hyperlink" Target="http://pastebin.com/zYy2Re4J" TargetMode="External"/><Relationship Id="rId5" Type="http://schemas.openxmlformats.org/officeDocument/2006/relationships/numbering" Target="numbering.xml"/><Relationship Id="rId147" Type="http://schemas.openxmlformats.org/officeDocument/2006/relationships/hyperlink" Target="http://bluntedquill.tumblr.com/post/102017695610/gearys-dildo" TargetMode="External"/><Relationship Id="rId268" Type="http://schemas.openxmlformats.org/officeDocument/2006/relationships/hyperlink" Target="http://pastebin.com/zk143cRt" TargetMode="External"/><Relationship Id="rId389" Type="http://schemas.openxmlformats.org/officeDocument/2006/relationships/hyperlink" Target="http://pastebin.com/brwgzGXJ" TargetMode="External"/><Relationship Id="rId6" Type="http://schemas.openxmlformats.org/officeDocument/2006/relationships/styles" Target="styles.xml"/><Relationship Id="rId146" Type="http://schemas.openxmlformats.org/officeDocument/2006/relationships/hyperlink" Target="http://bluntedquill.tumblr.com/post/133731321665/big-sister-a-subject-of-exploration" TargetMode="External"/><Relationship Id="rId267" Type="http://schemas.openxmlformats.org/officeDocument/2006/relationships/hyperlink" Target="http://pastebin.com/dSZSsz1k" TargetMode="External"/><Relationship Id="rId388" Type="http://schemas.openxmlformats.org/officeDocument/2006/relationships/hyperlink" Target="http://pastebin.com/zNRX19rR" TargetMode="External"/><Relationship Id="rId7" Type="http://schemas.openxmlformats.org/officeDocument/2006/relationships/hyperlink" Target="https://fourleaffics.miraheze.org/wiki/Main_Page" TargetMode="External"/><Relationship Id="rId145" Type="http://schemas.openxmlformats.org/officeDocument/2006/relationships/hyperlink" Target="http://pastebin.com/GYSJnW0b/" TargetMode="External"/><Relationship Id="rId266" Type="http://schemas.openxmlformats.org/officeDocument/2006/relationships/hyperlink" Target="http://pastebin.com/y8h1fZ5D" TargetMode="External"/><Relationship Id="rId387" Type="http://schemas.openxmlformats.org/officeDocument/2006/relationships/hyperlink" Target="http://pastebin.com/udYKdb2n" TargetMode="External"/><Relationship Id="rId8" Type="http://schemas.openxmlformats.org/officeDocument/2006/relationships/hyperlink" Target="https://docs.google.com/document/d/1nyDKegfYhIvlv7ZvGoxswIVkiG5lw1lrOeDFvZbw_WU/edit?pli=1" TargetMode="External"/><Relationship Id="rId144" Type="http://schemas.openxmlformats.org/officeDocument/2006/relationships/hyperlink" Target="http://pastebin.com/eH6SYxTb" TargetMode="External"/><Relationship Id="rId265" Type="http://schemas.openxmlformats.org/officeDocument/2006/relationships/hyperlink" Target="http://pastebin.com/nUJEeEB2" TargetMode="External"/><Relationship Id="rId386" Type="http://schemas.openxmlformats.org/officeDocument/2006/relationships/hyperlink" Target="http://pastebin.com/f9XJGXFG" TargetMode="External"/><Relationship Id="rId260" Type="http://schemas.openxmlformats.org/officeDocument/2006/relationships/hyperlink" Target="http://pastebin.com/FRYaGZiD" TargetMode="External"/><Relationship Id="rId381" Type="http://schemas.openxmlformats.org/officeDocument/2006/relationships/hyperlink" Target="http://pastebin.com/qC3VZDXz" TargetMode="External"/><Relationship Id="rId380" Type="http://schemas.openxmlformats.org/officeDocument/2006/relationships/hyperlink" Target="http://pastebin.com/EvBaw5n1" TargetMode="External"/><Relationship Id="rId139" Type="http://schemas.openxmlformats.org/officeDocument/2006/relationships/hyperlink" Target="http://pastebin.com/AgbYridi" TargetMode="External"/><Relationship Id="rId138" Type="http://schemas.openxmlformats.org/officeDocument/2006/relationships/hyperlink" Target="http://pastebin.com/xnND6rKk" TargetMode="External"/><Relationship Id="rId259" Type="http://schemas.openxmlformats.org/officeDocument/2006/relationships/hyperlink" Target="http://pastebin.com/hjdkSFVE" TargetMode="External"/><Relationship Id="rId137" Type="http://schemas.openxmlformats.org/officeDocument/2006/relationships/hyperlink" Target="http://pastebin.com/muDkeVKp" TargetMode="External"/><Relationship Id="rId258" Type="http://schemas.openxmlformats.org/officeDocument/2006/relationships/hyperlink" Target="http://pastebin.com/PxsWWXYM" TargetMode="External"/><Relationship Id="rId379" Type="http://schemas.openxmlformats.org/officeDocument/2006/relationships/hyperlink" Target="http://pastebin.com/skrKjpXM" TargetMode="External"/><Relationship Id="rId132" Type="http://schemas.openxmlformats.org/officeDocument/2006/relationships/hyperlink" Target="http://pastebin.com/dUn4T2aZ" TargetMode="External"/><Relationship Id="rId253" Type="http://schemas.openxmlformats.org/officeDocument/2006/relationships/hyperlink" Target="http://pastebin.com/qRqa7JQw" TargetMode="External"/><Relationship Id="rId374" Type="http://schemas.openxmlformats.org/officeDocument/2006/relationships/hyperlink" Target="http://pastebin.com/PUHmJW7s" TargetMode="External"/><Relationship Id="rId495" Type="http://schemas.openxmlformats.org/officeDocument/2006/relationships/hyperlink" Target="http://pastebin.com/CMwe0JNb" TargetMode="External"/><Relationship Id="rId131" Type="http://schemas.openxmlformats.org/officeDocument/2006/relationships/hyperlink" Target="http://pastebin.com/RBhCGanv" TargetMode="External"/><Relationship Id="rId252" Type="http://schemas.openxmlformats.org/officeDocument/2006/relationships/hyperlink" Target="http://pastebin.com/SjVXqEfn" TargetMode="External"/><Relationship Id="rId373" Type="http://schemas.openxmlformats.org/officeDocument/2006/relationships/hyperlink" Target="http://pastebin.com/Wkd3t12j" TargetMode="External"/><Relationship Id="rId494" Type="http://schemas.openxmlformats.org/officeDocument/2006/relationships/hyperlink" Target="http://pastebin.com/g1UghCe8" TargetMode="External"/><Relationship Id="rId130" Type="http://schemas.openxmlformats.org/officeDocument/2006/relationships/hyperlink" Target="http://pastebin.com/UhNwTUm7" TargetMode="External"/><Relationship Id="rId251" Type="http://schemas.openxmlformats.org/officeDocument/2006/relationships/hyperlink" Target="http://pastebin.com/b8JfFHxX" TargetMode="External"/><Relationship Id="rId372" Type="http://schemas.openxmlformats.org/officeDocument/2006/relationships/hyperlink" Target="https://www.literotica.com/s/the-fated-party" TargetMode="External"/><Relationship Id="rId493" Type="http://schemas.openxmlformats.org/officeDocument/2006/relationships/hyperlink" Target="http://pastebin.com/pxSs1QJA" TargetMode="External"/><Relationship Id="rId250" Type="http://schemas.openxmlformats.org/officeDocument/2006/relationships/hyperlink" Target="http://pastebin.com/RcSigtte" TargetMode="External"/><Relationship Id="rId371" Type="http://schemas.openxmlformats.org/officeDocument/2006/relationships/hyperlink" Target="https://www.literotica.com/s/the-carousel-1" TargetMode="External"/><Relationship Id="rId492" Type="http://schemas.openxmlformats.org/officeDocument/2006/relationships/hyperlink" Target="http://pastebin.com/U2zArNWE" TargetMode="External"/><Relationship Id="rId136" Type="http://schemas.openxmlformats.org/officeDocument/2006/relationships/hyperlink" Target="http://pastebin.com/uGaNcxsA" TargetMode="External"/><Relationship Id="rId257" Type="http://schemas.openxmlformats.org/officeDocument/2006/relationships/hyperlink" Target="http://pastebin.com/9rtaqLEi" TargetMode="External"/><Relationship Id="rId378" Type="http://schemas.openxmlformats.org/officeDocument/2006/relationships/hyperlink" Target="http://pastebin.com/KgzM6Xyd" TargetMode="External"/><Relationship Id="rId499" Type="http://schemas.openxmlformats.org/officeDocument/2006/relationships/hyperlink" Target="https://docs.google.com/document/d/1O-MKTl3BW-QvTBLiQbNCr0Aw_KxNHPcRmK2mthekbwE/edit?usp=sharing" TargetMode="External"/><Relationship Id="rId135" Type="http://schemas.openxmlformats.org/officeDocument/2006/relationships/hyperlink" Target="http://pastebin.com/yTR25bQ8" TargetMode="External"/><Relationship Id="rId256" Type="http://schemas.openxmlformats.org/officeDocument/2006/relationships/hyperlink" Target="https://1d4chan.org/wiki/The_Final_Saga_of_Macha_the_Ever-Virgin:_Extra_Large_Heresy" TargetMode="External"/><Relationship Id="rId377" Type="http://schemas.openxmlformats.org/officeDocument/2006/relationships/hyperlink" Target="http://pastebin.com/b9apCXMy" TargetMode="External"/><Relationship Id="rId498" Type="http://schemas.openxmlformats.org/officeDocument/2006/relationships/hyperlink" Target="https://docs.google.com/document/d/1VHUecci7DGE3IMhpvidbTT-zPUyrMgpyljqXwGYe5lo/edit" TargetMode="External"/><Relationship Id="rId134" Type="http://schemas.openxmlformats.org/officeDocument/2006/relationships/hyperlink" Target="http://pastebin.com/Wp85xus2" TargetMode="External"/><Relationship Id="rId255" Type="http://schemas.openxmlformats.org/officeDocument/2006/relationships/hyperlink" Target="http://pastebin.com/n8LJ6tdh" TargetMode="External"/><Relationship Id="rId376" Type="http://schemas.openxmlformats.org/officeDocument/2006/relationships/hyperlink" Target="http://pastebin.com/6TmJLr1t" TargetMode="External"/><Relationship Id="rId497" Type="http://schemas.openxmlformats.org/officeDocument/2006/relationships/hyperlink" Target="http://pastebin.com/NR9CzGDS" TargetMode="External"/><Relationship Id="rId133" Type="http://schemas.openxmlformats.org/officeDocument/2006/relationships/hyperlink" Target="http://pastebin.com/RpcekThZ" TargetMode="External"/><Relationship Id="rId254" Type="http://schemas.openxmlformats.org/officeDocument/2006/relationships/hyperlink" Target="http://pastebin.com/4ehYWva0" TargetMode="External"/><Relationship Id="rId375" Type="http://schemas.openxmlformats.org/officeDocument/2006/relationships/hyperlink" Target="http://pastebin.com/iM6S9QLt" TargetMode="External"/><Relationship Id="rId496" Type="http://schemas.openxmlformats.org/officeDocument/2006/relationships/hyperlink" Target="http://pastebin.com/D3s3ZAGr" TargetMode="External"/><Relationship Id="rId172" Type="http://schemas.openxmlformats.org/officeDocument/2006/relationships/hyperlink" Target="http://pastebin.com/yKaeYvJE" TargetMode="External"/><Relationship Id="rId293" Type="http://schemas.openxmlformats.org/officeDocument/2006/relationships/hyperlink" Target="http://pastebin.com/UBAbVZpa" TargetMode="External"/><Relationship Id="rId171" Type="http://schemas.openxmlformats.org/officeDocument/2006/relationships/hyperlink" Target="http://pastebin.com/ALE9wQgm" TargetMode="External"/><Relationship Id="rId292" Type="http://schemas.openxmlformats.org/officeDocument/2006/relationships/hyperlink" Target="http://pastebin.com/NaH0fdWf" TargetMode="External"/><Relationship Id="rId170" Type="http://schemas.openxmlformats.org/officeDocument/2006/relationships/hyperlink" Target="http://pastebin.com/ETrT1FGE" TargetMode="External"/><Relationship Id="rId291" Type="http://schemas.openxmlformats.org/officeDocument/2006/relationships/hyperlink" Target="http://pastebin.com/bxZ6Ztea" TargetMode="External"/><Relationship Id="rId290" Type="http://schemas.openxmlformats.org/officeDocument/2006/relationships/hyperlink" Target="http://pastebin.com/9TfWEpvk" TargetMode="External"/><Relationship Id="rId165" Type="http://schemas.openxmlformats.org/officeDocument/2006/relationships/hyperlink" Target="http://pastebin.com/RZSxtXAS" TargetMode="External"/><Relationship Id="rId286" Type="http://schemas.openxmlformats.org/officeDocument/2006/relationships/hyperlink" Target="http://pastebin.com/90uZ7Vj4" TargetMode="External"/><Relationship Id="rId164" Type="http://schemas.openxmlformats.org/officeDocument/2006/relationships/hyperlink" Target="http://pastebin.com/BC2A0jXT" TargetMode="External"/><Relationship Id="rId285" Type="http://schemas.openxmlformats.org/officeDocument/2006/relationships/hyperlink" Target="http://pastebin.com/4uD4uhN7" TargetMode="External"/><Relationship Id="rId163" Type="http://schemas.openxmlformats.org/officeDocument/2006/relationships/hyperlink" Target="http://pastebin.com/pxLTWTP8" TargetMode="External"/><Relationship Id="rId284" Type="http://schemas.openxmlformats.org/officeDocument/2006/relationships/hyperlink" Target="http://pastebin.com/2WutZ7bB" TargetMode="External"/><Relationship Id="rId162" Type="http://schemas.openxmlformats.org/officeDocument/2006/relationships/hyperlink" Target="http://pastebin.com/fhzLXc8h" TargetMode="External"/><Relationship Id="rId283" Type="http://schemas.openxmlformats.org/officeDocument/2006/relationships/hyperlink" Target="http://pastebin.com/H7CNwmbg" TargetMode="External"/><Relationship Id="rId169" Type="http://schemas.openxmlformats.org/officeDocument/2006/relationships/hyperlink" Target="http://pastebin.com/DvvwmZLT" TargetMode="External"/><Relationship Id="rId168" Type="http://schemas.openxmlformats.org/officeDocument/2006/relationships/hyperlink" Target="http://pastebin.com/gPB0jFCm" TargetMode="External"/><Relationship Id="rId289" Type="http://schemas.openxmlformats.org/officeDocument/2006/relationships/hyperlink" Target="http://pastebin.com/8Pmjt483" TargetMode="External"/><Relationship Id="rId167" Type="http://schemas.openxmlformats.org/officeDocument/2006/relationships/hyperlink" Target="http://pastebin.com/atpCyQXv" TargetMode="External"/><Relationship Id="rId288" Type="http://schemas.openxmlformats.org/officeDocument/2006/relationships/hyperlink" Target="http://pastebin.com/8Pmjt483" TargetMode="External"/><Relationship Id="rId166" Type="http://schemas.openxmlformats.org/officeDocument/2006/relationships/hyperlink" Target="http://pastebin.com/0zFdye8y" TargetMode="External"/><Relationship Id="rId287" Type="http://schemas.openxmlformats.org/officeDocument/2006/relationships/hyperlink" Target="http://pastebin.com/Jh2JKePC" TargetMode="External"/><Relationship Id="rId161" Type="http://schemas.openxmlformats.org/officeDocument/2006/relationships/hyperlink" Target="http://pastebin.com/tyWrzm74" TargetMode="External"/><Relationship Id="rId282" Type="http://schemas.openxmlformats.org/officeDocument/2006/relationships/hyperlink" Target="http://pastebin.com/1YGhUWSN" TargetMode="External"/><Relationship Id="rId160" Type="http://schemas.openxmlformats.org/officeDocument/2006/relationships/hyperlink" Target="http://pastebin.com/xzp6DgCm" TargetMode="External"/><Relationship Id="rId281" Type="http://schemas.openxmlformats.org/officeDocument/2006/relationships/hyperlink" Target="http://pastebin.com/VSzCtVU2" TargetMode="External"/><Relationship Id="rId280" Type="http://schemas.openxmlformats.org/officeDocument/2006/relationships/hyperlink" Target="http://pastebin.com/sL8DVxT4" TargetMode="External"/><Relationship Id="rId159" Type="http://schemas.openxmlformats.org/officeDocument/2006/relationships/hyperlink" Target="http://pastebin.com/xzp6DgCm" TargetMode="External"/><Relationship Id="rId154" Type="http://schemas.openxmlformats.org/officeDocument/2006/relationships/hyperlink" Target="http://pastebin.com/pgMSb0ui" TargetMode="External"/><Relationship Id="rId275" Type="http://schemas.openxmlformats.org/officeDocument/2006/relationships/hyperlink" Target="https://pastebin.com/i8t5dy8g" TargetMode="External"/><Relationship Id="rId396" Type="http://schemas.openxmlformats.org/officeDocument/2006/relationships/hyperlink" Target="http://pastebin.com/6FcjHybq" TargetMode="External"/><Relationship Id="rId153" Type="http://schemas.openxmlformats.org/officeDocument/2006/relationships/hyperlink" Target="http://pastebin.com/JnCGKaLV" TargetMode="External"/><Relationship Id="rId274" Type="http://schemas.openxmlformats.org/officeDocument/2006/relationships/hyperlink" Target="http://pastebin.com/dcsvs6k5" TargetMode="External"/><Relationship Id="rId395" Type="http://schemas.openxmlformats.org/officeDocument/2006/relationships/hyperlink" Target="http://pastebin.com/ZEcs5BXA" TargetMode="External"/><Relationship Id="rId152" Type="http://schemas.openxmlformats.org/officeDocument/2006/relationships/hyperlink" Target="http://pastebin.com/u/ChaosBeetle" TargetMode="External"/><Relationship Id="rId273" Type="http://schemas.openxmlformats.org/officeDocument/2006/relationships/hyperlink" Target="http://pastebin.com/EuEt0twb" TargetMode="External"/><Relationship Id="rId394" Type="http://schemas.openxmlformats.org/officeDocument/2006/relationships/hyperlink" Target="http://pastebin.com/PpYcwbFr" TargetMode="External"/><Relationship Id="rId151" Type="http://schemas.openxmlformats.org/officeDocument/2006/relationships/hyperlink" Target="http://pastebin.com/vN6PBxSL" TargetMode="External"/><Relationship Id="rId272" Type="http://schemas.openxmlformats.org/officeDocument/2006/relationships/hyperlink" Target="http://pastebin.com/b5yyJnJM" TargetMode="External"/><Relationship Id="rId393" Type="http://schemas.openxmlformats.org/officeDocument/2006/relationships/hyperlink" Target="http://pastebin.com/pNaG83eL" TargetMode="External"/><Relationship Id="rId158" Type="http://schemas.openxmlformats.org/officeDocument/2006/relationships/hyperlink" Target="http://pastebin.com/rPyy9Pj4" TargetMode="External"/><Relationship Id="rId279" Type="http://schemas.openxmlformats.org/officeDocument/2006/relationships/hyperlink" Target="http://pastebin.com/8pPUJbde" TargetMode="External"/><Relationship Id="rId157" Type="http://schemas.openxmlformats.org/officeDocument/2006/relationships/hyperlink" Target="http://pastebin.com/eESDD873" TargetMode="External"/><Relationship Id="rId278" Type="http://schemas.openxmlformats.org/officeDocument/2006/relationships/hyperlink" Target="http://pastebin.com/x1tTFrdP" TargetMode="External"/><Relationship Id="rId399" Type="http://schemas.openxmlformats.org/officeDocument/2006/relationships/hyperlink" Target="http://pastebin.com/4fz5yG3P" TargetMode="External"/><Relationship Id="rId156" Type="http://schemas.openxmlformats.org/officeDocument/2006/relationships/hyperlink" Target="http://pastebin.com/8i94uGXv" TargetMode="External"/><Relationship Id="rId277" Type="http://schemas.openxmlformats.org/officeDocument/2006/relationships/hyperlink" Target="http://pastebin.com/mDTwrfSc" TargetMode="External"/><Relationship Id="rId398" Type="http://schemas.openxmlformats.org/officeDocument/2006/relationships/hyperlink" Target="http://pastebin.com/YYG21b3E" TargetMode="External"/><Relationship Id="rId155" Type="http://schemas.openxmlformats.org/officeDocument/2006/relationships/hyperlink" Target="http://pastebin.com/vvSaC3ui" TargetMode="External"/><Relationship Id="rId276" Type="http://schemas.openxmlformats.org/officeDocument/2006/relationships/hyperlink" Target="http://pastebin.com/ELygk2Vk" TargetMode="External"/><Relationship Id="rId397" Type="http://schemas.openxmlformats.org/officeDocument/2006/relationships/hyperlink" Target="http://pastebin.com/m6yisfyh" TargetMode="External"/><Relationship Id="rId40" Type="http://schemas.openxmlformats.org/officeDocument/2006/relationships/hyperlink" Target="http://i.imgur.com/3DHfdg1.jpg" TargetMode="External"/><Relationship Id="rId42" Type="http://schemas.openxmlformats.org/officeDocument/2006/relationships/hyperlink" Target="http://i.imgur.com/qSK9DH0.jpg" TargetMode="External"/><Relationship Id="rId41" Type="http://schemas.openxmlformats.org/officeDocument/2006/relationships/hyperlink" Target="http://i.imgur.com/GRJH1kU.jpg" TargetMode="External"/><Relationship Id="rId44" Type="http://schemas.openxmlformats.org/officeDocument/2006/relationships/hyperlink" Target="http://i.imgur.com/m8GVHKH.jpg" TargetMode="External"/><Relationship Id="rId43" Type="http://schemas.openxmlformats.org/officeDocument/2006/relationships/hyperlink" Target="http://i.imgur.com/7FFmanb.jpg" TargetMode="External"/><Relationship Id="rId46" Type="http://schemas.openxmlformats.org/officeDocument/2006/relationships/hyperlink" Target="http://i.imgur.com/7XR9qhC.jpg" TargetMode="External"/><Relationship Id="rId45" Type="http://schemas.openxmlformats.org/officeDocument/2006/relationships/hyperlink" Target="http://i.imgur.com/IAuwg5Z.jpg" TargetMode="External"/><Relationship Id="rId509" Type="http://schemas.openxmlformats.org/officeDocument/2006/relationships/hyperlink" Target="http://pastebin.com/9PRqCmDs" TargetMode="External"/><Relationship Id="rId508" Type="http://schemas.openxmlformats.org/officeDocument/2006/relationships/hyperlink" Target="http://pastebin.com/7PHsqibN" TargetMode="External"/><Relationship Id="rId629" Type="http://schemas.openxmlformats.org/officeDocument/2006/relationships/hyperlink" Target="http://pastebin.com/8evndiks" TargetMode="External"/><Relationship Id="rId503" Type="http://schemas.openxmlformats.org/officeDocument/2006/relationships/hyperlink" Target="http://pastebin.com/T6BmEEGq" TargetMode="External"/><Relationship Id="rId624" Type="http://schemas.openxmlformats.org/officeDocument/2006/relationships/hyperlink" Target="http://pastebin.com/x5QPZYYu" TargetMode="External"/><Relationship Id="rId502" Type="http://schemas.openxmlformats.org/officeDocument/2006/relationships/hyperlink" Target="http://pastebin.com/jx06rsur" TargetMode="External"/><Relationship Id="rId623" Type="http://schemas.openxmlformats.org/officeDocument/2006/relationships/hyperlink" Target="http://pastebin.com/AVuV2wxW" TargetMode="External"/><Relationship Id="rId501" Type="http://schemas.openxmlformats.org/officeDocument/2006/relationships/hyperlink" Target="http://pastebin.com/LztciZAA" TargetMode="External"/><Relationship Id="rId622" Type="http://schemas.openxmlformats.org/officeDocument/2006/relationships/hyperlink" Target="http://pastebin.com/eEdpfRTF" TargetMode="External"/><Relationship Id="rId500" Type="http://schemas.openxmlformats.org/officeDocument/2006/relationships/hyperlink" Target="https://docs.google.com/document/d/16KevErEaG7glBQ_SQyWLSQQLkiiPKUTT2EleZA51OrE/edit" TargetMode="External"/><Relationship Id="rId621" Type="http://schemas.openxmlformats.org/officeDocument/2006/relationships/hyperlink" Target="http://pastebin.com/uvfCJHMc" TargetMode="External"/><Relationship Id="rId507" Type="http://schemas.openxmlformats.org/officeDocument/2006/relationships/hyperlink" Target="http://pastebin.com/7tiHBu33" TargetMode="External"/><Relationship Id="rId628" Type="http://schemas.openxmlformats.org/officeDocument/2006/relationships/hyperlink" Target="http://pastebin.com/XssT1T93" TargetMode="External"/><Relationship Id="rId506" Type="http://schemas.openxmlformats.org/officeDocument/2006/relationships/hyperlink" Target="http://pastebin.com/Ur0Y1XjX" TargetMode="External"/><Relationship Id="rId627" Type="http://schemas.openxmlformats.org/officeDocument/2006/relationships/hyperlink" Target="http://pastebin.com/U5KuNhjG" TargetMode="External"/><Relationship Id="rId505" Type="http://schemas.openxmlformats.org/officeDocument/2006/relationships/hyperlink" Target="http://pastebin.com/9YTxwy7t" TargetMode="External"/><Relationship Id="rId626" Type="http://schemas.openxmlformats.org/officeDocument/2006/relationships/hyperlink" Target="http://pastebin.com/VJtEqejy" TargetMode="External"/><Relationship Id="rId504" Type="http://schemas.openxmlformats.org/officeDocument/2006/relationships/hyperlink" Target="http://pastebin.com/P1N0BEqb" TargetMode="External"/><Relationship Id="rId625" Type="http://schemas.openxmlformats.org/officeDocument/2006/relationships/hyperlink" Target="http://pastebin.com/0qnfEJ2q" TargetMode="External"/><Relationship Id="rId48" Type="http://schemas.openxmlformats.org/officeDocument/2006/relationships/hyperlink" Target="http://imgur.com/eOKu9Jn" TargetMode="External"/><Relationship Id="rId47" Type="http://schemas.openxmlformats.org/officeDocument/2006/relationships/hyperlink" Target="http://i.imgur.com/mSOuX27.jpg" TargetMode="External"/><Relationship Id="rId49" Type="http://schemas.openxmlformats.org/officeDocument/2006/relationships/hyperlink" Target="http://i.imgur.com/VH03Ytg.jpg" TargetMode="External"/><Relationship Id="rId620" Type="http://schemas.openxmlformats.org/officeDocument/2006/relationships/hyperlink" Target="http://pastebin.com/v3BEeKVp" TargetMode="External"/><Relationship Id="rId31" Type="http://schemas.openxmlformats.org/officeDocument/2006/relationships/hyperlink" Target="http://imgur.com/a/rZdQ4/all" TargetMode="External"/><Relationship Id="rId30" Type="http://schemas.openxmlformats.org/officeDocument/2006/relationships/hyperlink" Target="http://imgur.com/a/ED2ox/al" TargetMode="External"/><Relationship Id="rId33" Type="http://schemas.openxmlformats.org/officeDocument/2006/relationships/hyperlink" Target="http://i.imgur.com/0CtB9CK.jpg" TargetMode="External"/><Relationship Id="rId32" Type="http://schemas.openxmlformats.org/officeDocument/2006/relationships/hyperlink" Target="http://i.imgur.com/nvvzkPt.jpg" TargetMode="External"/><Relationship Id="rId35" Type="http://schemas.openxmlformats.org/officeDocument/2006/relationships/hyperlink" Target="http://i.imgur.com/2T29n06.jpg" TargetMode="External"/><Relationship Id="rId34" Type="http://schemas.openxmlformats.org/officeDocument/2006/relationships/hyperlink" Target="http://i.imgur.com/INbpae4.jpg" TargetMode="External"/><Relationship Id="rId619" Type="http://schemas.openxmlformats.org/officeDocument/2006/relationships/hyperlink" Target="http://i.imgur.com/lvISDba.jpg" TargetMode="External"/><Relationship Id="rId618" Type="http://schemas.openxmlformats.org/officeDocument/2006/relationships/hyperlink" Target="https://1d4chan.org/wiki/Hivestrain_Azure" TargetMode="External"/><Relationship Id="rId613" Type="http://schemas.openxmlformats.org/officeDocument/2006/relationships/hyperlink" Target="http://tny.cz/9468c2be" TargetMode="External"/><Relationship Id="rId612" Type="http://schemas.openxmlformats.org/officeDocument/2006/relationships/hyperlink" Target="http://pastebin.com/VVEAUNgi" TargetMode="External"/><Relationship Id="rId611" Type="http://schemas.openxmlformats.org/officeDocument/2006/relationships/hyperlink" Target="http://pastebin.com/aTsiLKpz" TargetMode="External"/><Relationship Id="rId610" Type="http://schemas.openxmlformats.org/officeDocument/2006/relationships/hyperlink" Target="http://pastebin.com/t39SK1Z" TargetMode="External"/><Relationship Id="rId617" Type="http://schemas.openxmlformats.org/officeDocument/2006/relationships/hyperlink" Target="http://pastebin.com/D456LLaP" TargetMode="External"/><Relationship Id="rId616" Type="http://schemas.openxmlformats.org/officeDocument/2006/relationships/hyperlink" Target="http://pastebin.com/7ayadCF3" TargetMode="External"/><Relationship Id="rId615" Type="http://schemas.openxmlformats.org/officeDocument/2006/relationships/hyperlink" Target="http://pastebin.com/XcLEmvYs" TargetMode="External"/><Relationship Id="rId614" Type="http://schemas.openxmlformats.org/officeDocument/2006/relationships/hyperlink" Target="http://pastebin.com/6xx2gviV" TargetMode="External"/><Relationship Id="rId37" Type="http://schemas.openxmlformats.org/officeDocument/2006/relationships/hyperlink" Target="http://i.imgur.com/wjIpH09.jpg" TargetMode="External"/><Relationship Id="rId36" Type="http://schemas.openxmlformats.org/officeDocument/2006/relationships/hyperlink" Target="http://i.imgur.com/rcTqhY0.jpg" TargetMode="External"/><Relationship Id="rId39" Type="http://schemas.openxmlformats.org/officeDocument/2006/relationships/hyperlink" Target="http://i.imgur.com/PGrm1N0.jpg" TargetMode="External"/><Relationship Id="rId38" Type="http://schemas.openxmlformats.org/officeDocument/2006/relationships/hyperlink" Target="http://i.imgur.com/w7sv1Qy.jpg" TargetMode="External"/><Relationship Id="rId20" Type="http://schemas.openxmlformats.org/officeDocument/2006/relationships/hyperlink" Target="http://ww.tenebrascastle.tumblr.com/" TargetMode="External"/><Relationship Id="rId22" Type="http://schemas.openxmlformats.org/officeDocument/2006/relationships/hyperlink" Target="http://imgur.com/a/hzryp" TargetMode="External"/><Relationship Id="rId21" Type="http://schemas.openxmlformats.org/officeDocument/2006/relationships/hyperlink" Target="http://imgur.com/a/8HcGd#0" TargetMode="External"/><Relationship Id="rId24" Type="http://schemas.openxmlformats.org/officeDocument/2006/relationships/hyperlink" Target="https://foxxxly.imgur.com/" TargetMode="External"/><Relationship Id="rId23" Type="http://schemas.openxmlformats.org/officeDocument/2006/relationships/hyperlink" Target="http://imgur.com/a/JoiYx" TargetMode="External"/><Relationship Id="rId409" Type="http://schemas.openxmlformats.org/officeDocument/2006/relationships/hyperlink" Target="http://pastebin.com/w1LzCnw4" TargetMode="External"/><Relationship Id="rId404" Type="http://schemas.openxmlformats.org/officeDocument/2006/relationships/hyperlink" Target="http://pastebin.com/H5njfZnJ" TargetMode="External"/><Relationship Id="rId525" Type="http://schemas.openxmlformats.org/officeDocument/2006/relationships/hyperlink" Target="http://pastebin.com/H03yuTbM" TargetMode="External"/><Relationship Id="rId646" Type="http://schemas.openxmlformats.org/officeDocument/2006/relationships/hyperlink" Target="http://pastebin.com/5G575iLg" TargetMode="External"/><Relationship Id="rId403" Type="http://schemas.openxmlformats.org/officeDocument/2006/relationships/hyperlink" Target="http://pastebin.com/1wejHq3m" TargetMode="External"/><Relationship Id="rId524" Type="http://schemas.openxmlformats.org/officeDocument/2006/relationships/hyperlink" Target="http://pastebin.com/4sPqykcU" TargetMode="External"/><Relationship Id="rId645" Type="http://schemas.openxmlformats.org/officeDocument/2006/relationships/hyperlink" Target="http://pastebin.com/HUzab9jW" TargetMode="External"/><Relationship Id="rId402" Type="http://schemas.openxmlformats.org/officeDocument/2006/relationships/hyperlink" Target="http://pastebin.com/W0VY7fx6" TargetMode="External"/><Relationship Id="rId523" Type="http://schemas.openxmlformats.org/officeDocument/2006/relationships/hyperlink" Target="http://pastebin.com/mCZ1pZkK" TargetMode="External"/><Relationship Id="rId644" Type="http://schemas.openxmlformats.org/officeDocument/2006/relationships/hyperlink" Target="http://pastebin.com/Uxz2Ujie" TargetMode="External"/><Relationship Id="rId401" Type="http://schemas.openxmlformats.org/officeDocument/2006/relationships/hyperlink" Target="http://pastebin.com/NsWu0eic" TargetMode="External"/><Relationship Id="rId522" Type="http://schemas.openxmlformats.org/officeDocument/2006/relationships/hyperlink" Target="http://pastebin.com/sUsx83KV" TargetMode="External"/><Relationship Id="rId643" Type="http://schemas.openxmlformats.org/officeDocument/2006/relationships/hyperlink" Target="http://pastebin.com/zZk6cVWh" TargetMode="External"/><Relationship Id="rId408" Type="http://schemas.openxmlformats.org/officeDocument/2006/relationships/hyperlink" Target="http://pastebin.com/AtSWCNsN" TargetMode="External"/><Relationship Id="rId529" Type="http://schemas.openxmlformats.org/officeDocument/2006/relationships/hyperlink" Target="http://pastebin.com/qGeF3sKB" TargetMode="External"/><Relationship Id="rId407" Type="http://schemas.openxmlformats.org/officeDocument/2006/relationships/hyperlink" Target="http://pastebin.com/WhZfBvjN" TargetMode="External"/><Relationship Id="rId528" Type="http://schemas.openxmlformats.org/officeDocument/2006/relationships/hyperlink" Target="https://pastebin.com/qeV1EaDh" TargetMode="External"/><Relationship Id="rId649" Type="http://schemas.openxmlformats.org/officeDocument/2006/relationships/hyperlink" Target="http://pastebin.com/S7wqq7tT" TargetMode="External"/><Relationship Id="rId406" Type="http://schemas.openxmlformats.org/officeDocument/2006/relationships/hyperlink" Target="http://pastebin.com/Hbh58NtZ" TargetMode="External"/><Relationship Id="rId527" Type="http://schemas.openxmlformats.org/officeDocument/2006/relationships/hyperlink" Target="https://pastebin.com/fA9hCia4" TargetMode="External"/><Relationship Id="rId648" Type="http://schemas.openxmlformats.org/officeDocument/2006/relationships/hyperlink" Target="http://pastebin.com/0KQU2hbZ" TargetMode="External"/><Relationship Id="rId405" Type="http://schemas.openxmlformats.org/officeDocument/2006/relationships/hyperlink" Target="http://pastebin.com/FGYCgDsr" TargetMode="External"/><Relationship Id="rId526" Type="http://schemas.openxmlformats.org/officeDocument/2006/relationships/hyperlink" Target="https://pastebin.com/3ey7dvhz" TargetMode="External"/><Relationship Id="rId647" Type="http://schemas.openxmlformats.org/officeDocument/2006/relationships/hyperlink" Target="http://pastebin.com/zy9Wg4Jg" TargetMode="External"/><Relationship Id="rId26" Type="http://schemas.openxmlformats.org/officeDocument/2006/relationships/hyperlink" Target="http://notreallybuttpants.tumblr.com/" TargetMode="External"/><Relationship Id="rId25" Type="http://schemas.openxmlformats.org/officeDocument/2006/relationships/hyperlink" Target="http://imgur.com/a/pD0HY" TargetMode="External"/><Relationship Id="rId28" Type="http://schemas.openxmlformats.org/officeDocument/2006/relationships/hyperlink" Target="http://imgur.com/a/SukQe/" TargetMode="External"/><Relationship Id="rId27" Type="http://schemas.openxmlformats.org/officeDocument/2006/relationships/hyperlink" Target="http://keysartstuff.tumblr.com/" TargetMode="External"/><Relationship Id="rId400" Type="http://schemas.openxmlformats.org/officeDocument/2006/relationships/hyperlink" Target="http://pastebin.com/mE9jLHwX" TargetMode="External"/><Relationship Id="rId521" Type="http://schemas.openxmlformats.org/officeDocument/2006/relationships/hyperlink" Target="http://pastebin.com/PKJnSGaW" TargetMode="External"/><Relationship Id="rId642" Type="http://schemas.openxmlformats.org/officeDocument/2006/relationships/hyperlink" Target="http://pastebin.com/ggSvgz6x" TargetMode="External"/><Relationship Id="rId29" Type="http://schemas.openxmlformats.org/officeDocument/2006/relationships/hyperlink" Target="http://imgur.com/a/cnbMm/all" TargetMode="External"/><Relationship Id="rId520" Type="http://schemas.openxmlformats.org/officeDocument/2006/relationships/hyperlink" Target="http://pastebin.com/k411SZV2" TargetMode="External"/><Relationship Id="rId641" Type="http://schemas.openxmlformats.org/officeDocument/2006/relationships/hyperlink" Target="http://pastebin.com/TLXdTkMT" TargetMode="External"/><Relationship Id="rId640" Type="http://schemas.openxmlformats.org/officeDocument/2006/relationships/hyperlink" Target="http://pastebin.com/7emp20m7" TargetMode="External"/><Relationship Id="rId11" Type="http://schemas.openxmlformats.org/officeDocument/2006/relationships/hyperlink" Target="http://pastebin.com/eVp3jXHv" TargetMode="External"/><Relationship Id="rId10" Type="http://schemas.openxmlformats.org/officeDocument/2006/relationships/hyperlink" Target="http://pastebin.com/iXjPcUTb" TargetMode="External"/><Relationship Id="rId13" Type="http://schemas.openxmlformats.org/officeDocument/2006/relationships/hyperlink" Target="http://pastebin.com/znDUfbtB" TargetMode="External"/><Relationship Id="rId12" Type="http://schemas.openxmlformats.org/officeDocument/2006/relationships/hyperlink" Target="http://pastebin.com/M5FNyVWH" TargetMode="External"/><Relationship Id="rId519" Type="http://schemas.openxmlformats.org/officeDocument/2006/relationships/hyperlink" Target="http://pastebin.com/SHF1Xmda" TargetMode="External"/><Relationship Id="rId514" Type="http://schemas.openxmlformats.org/officeDocument/2006/relationships/hyperlink" Target="http://pastebin.com/E6WVfvK1" TargetMode="External"/><Relationship Id="rId635" Type="http://schemas.openxmlformats.org/officeDocument/2006/relationships/hyperlink" Target="http://pastebin.com/HB35p8zF" TargetMode="External"/><Relationship Id="rId513" Type="http://schemas.openxmlformats.org/officeDocument/2006/relationships/hyperlink" Target="http://pastebin.com/DVTusz4B" TargetMode="External"/><Relationship Id="rId634" Type="http://schemas.openxmlformats.org/officeDocument/2006/relationships/hyperlink" Target="http://pastebin.com/VyXPLNnQ" TargetMode="External"/><Relationship Id="rId512" Type="http://schemas.openxmlformats.org/officeDocument/2006/relationships/hyperlink" Target="https://pastebin.com/dHd9iFCN" TargetMode="External"/><Relationship Id="rId633" Type="http://schemas.openxmlformats.org/officeDocument/2006/relationships/hyperlink" Target="http://pastebin.com/Vtpk4KTH" TargetMode="External"/><Relationship Id="rId511" Type="http://schemas.openxmlformats.org/officeDocument/2006/relationships/hyperlink" Target="http://chirb.it/4yfv6" TargetMode="External"/><Relationship Id="rId632" Type="http://schemas.openxmlformats.org/officeDocument/2006/relationships/hyperlink" Target="http://pastebin.com/ntPjejVR" TargetMode="External"/><Relationship Id="rId518" Type="http://schemas.openxmlformats.org/officeDocument/2006/relationships/hyperlink" Target="http://pastebin.com/GnT0gJaS" TargetMode="External"/><Relationship Id="rId639" Type="http://schemas.openxmlformats.org/officeDocument/2006/relationships/hyperlink" Target="http://pastebin.com/5cPcDUTX" TargetMode="External"/><Relationship Id="rId517" Type="http://schemas.openxmlformats.org/officeDocument/2006/relationships/hyperlink" Target="http://pastebin.com/22tbp4XP" TargetMode="External"/><Relationship Id="rId638" Type="http://schemas.openxmlformats.org/officeDocument/2006/relationships/hyperlink" Target="http://pastebin.com/VbvPTwwX" TargetMode="External"/><Relationship Id="rId516" Type="http://schemas.openxmlformats.org/officeDocument/2006/relationships/hyperlink" Target="http://pastebin.com/gKNTw6pr" TargetMode="External"/><Relationship Id="rId637" Type="http://schemas.openxmlformats.org/officeDocument/2006/relationships/hyperlink" Target="http://imgur.com/5IurMhG" TargetMode="External"/><Relationship Id="rId515" Type="http://schemas.openxmlformats.org/officeDocument/2006/relationships/hyperlink" Target="http://pastebin.com/z2wJLg7V" TargetMode="External"/><Relationship Id="rId636" Type="http://schemas.openxmlformats.org/officeDocument/2006/relationships/hyperlink" Target="http://pastebin.com/VCCGi5QD" TargetMode="External"/><Relationship Id="rId15" Type="http://schemas.openxmlformats.org/officeDocument/2006/relationships/hyperlink" Target="http://pastebin.com/x6DCfVPr" TargetMode="External"/><Relationship Id="rId14" Type="http://schemas.openxmlformats.org/officeDocument/2006/relationships/hyperlink" Target="http://pastebin.com/DFkDj84s" TargetMode="External"/><Relationship Id="rId17" Type="http://schemas.openxmlformats.org/officeDocument/2006/relationships/hyperlink" Target="http://bonesthedrawfag.imgur.com/all" TargetMode="External"/><Relationship Id="rId16" Type="http://schemas.openxmlformats.org/officeDocument/2006/relationships/hyperlink" Target="http://pastebin.com/RrXff0M8" TargetMode="External"/><Relationship Id="rId19" Type="http://schemas.openxmlformats.org/officeDocument/2006/relationships/hyperlink" Target="http://lewdelfcenter.tumblr.com/" TargetMode="External"/><Relationship Id="rId510" Type="http://schemas.openxmlformats.org/officeDocument/2006/relationships/hyperlink" Target="http://pastebin.com/yE2gcauH" TargetMode="External"/><Relationship Id="rId631" Type="http://schemas.openxmlformats.org/officeDocument/2006/relationships/hyperlink" Target="http://vocaroo.com/i/s01yuWCbA0oE" TargetMode="External"/><Relationship Id="rId18" Type="http://schemas.openxmlformats.org/officeDocument/2006/relationships/hyperlink" Target="http://cios.imgur.com/" TargetMode="External"/><Relationship Id="rId630" Type="http://schemas.openxmlformats.org/officeDocument/2006/relationships/hyperlink" Target="http://pastebin.com/naVgSRpn" TargetMode="External"/><Relationship Id="rId84" Type="http://schemas.openxmlformats.org/officeDocument/2006/relationships/hyperlink" Target="http://pastebin.com/Eubsfg9y" TargetMode="External"/><Relationship Id="rId83" Type="http://schemas.openxmlformats.org/officeDocument/2006/relationships/hyperlink" Target="http://pastebin.com/Y08ftW6e" TargetMode="External"/><Relationship Id="rId86" Type="http://schemas.openxmlformats.org/officeDocument/2006/relationships/hyperlink" Target="http://pastebin.com/2qZdhrsC" TargetMode="External"/><Relationship Id="rId85" Type="http://schemas.openxmlformats.org/officeDocument/2006/relationships/hyperlink" Target="http://pastebin.com/7CRPmiSS" TargetMode="External"/><Relationship Id="rId88" Type="http://schemas.openxmlformats.org/officeDocument/2006/relationships/hyperlink" Target="http://pastebin.com/ReydyQha" TargetMode="External"/><Relationship Id="rId87" Type="http://schemas.openxmlformats.org/officeDocument/2006/relationships/hyperlink" Target="http://pastebin.com/6fxDvQ3F" TargetMode="External"/><Relationship Id="rId89" Type="http://schemas.openxmlformats.org/officeDocument/2006/relationships/hyperlink" Target="http://pastebin.com/8VMj6zMJ" TargetMode="External"/><Relationship Id="rId80" Type="http://schemas.openxmlformats.org/officeDocument/2006/relationships/hyperlink" Target="http://pastebin.com/18V9HYLY" TargetMode="External"/><Relationship Id="rId82" Type="http://schemas.openxmlformats.org/officeDocument/2006/relationships/hyperlink" Target="http://pastebin.com/xc5ePtka" TargetMode="External"/><Relationship Id="rId81" Type="http://schemas.openxmlformats.org/officeDocument/2006/relationships/hyperlink" Target="http://pastebin.com/6hv5SADK" TargetMode="External"/><Relationship Id="rId73" Type="http://schemas.openxmlformats.org/officeDocument/2006/relationships/hyperlink" Target="http://imgur.com/tfDe9fX" TargetMode="External"/><Relationship Id="rId72" Type="http://schemas.openxmlformats.org/officeDocument/2006/relationships/hyperlink" Target="http://imgur.com/yPKiFbE" TargetMode="External"/><Relationship Id="rId75" Type="http://schemas.openxmlformats.org/officeDocument/2006/relationships/hyperlink" Target="http://darogscompany.blogspot.com/2013/11/titshammer-40-000.html" TargetMode="External"/><Relationship Id="rId74" Type="http://schemas.openxmlformats.org/officeDocument/2006/relationships/hyperlink" Target="http://imgur.com/a/rDCIO/all" TargetMode="External"/><Relationship Id="rId77" Type="http://schemas.openxmlformats.org/officeDocument/2006/relationships/hyperlink" Target="http://imgur.com/PTV7bFN" TargetMode="External"/><Relationship Id="rId76" Type="http://schemas.openxmlformats.org/officeDocument/2006/relationships/hyperlink" Target="http://imgur.com/a/jWnKA" TargetMode="External"/><Relationship Id="rId79" Type="http://schemas.openxmlformats.org/officeDocument/2006/relationships/hyperlink" Target="http://pastebin.com/J6tYnkaq" TargetMode="External"/><Relationship Id="rId78" Type="http://schemas.openxmlformats.org/officeDocument/2006/relationships/hyperlink" Target="http://pastebin.com/u/NotAnotherShitposter" TargetMode="External"/><Relationship Id="rId71" Type="http://schemas.openxmlformats.org/officeDocument/2006/relationships/hyperlink" Target="http://imgur.com/jJSWoK8" TargetMode="External"/><Relationship Id="rId70" Type="http://schemas.openxmlformats.org/officeDocument/2006/relationships/hyperlink" Target="http://imgur.com/jCYN9iq" TargetMode="External"/><Relationship Id="rId62" Type="http://schemas.openxmlformats.org/officeDocument/2006/relationships/hyperlink" Target="http://i.imgur.com/CM8YM5H.jpg" TargetMode="External"/><Relationship Id="rId61" Type="http://schemas.openxmlformats.org/officeDocument/2006/relationships/hyperlink" Target="http://i.imgur.com/7RheI9l.jpg" TargetMode="External"/><Relationship Id="rId64" Type="http://schemas.openxmlformats.org/officeDocument/2006/relationships/hyperlink" Target="http://i.imgur.com/WTS6uxl.jpg" TargetMode="External"/><Relationship Id="rId63" Type="http://schemas.openxmlformats.org/officeDocument/2006/relationships/hyperlink" Target="http://i.imgur.com/nxkl6SN.jpg" TargetMode="External"/><Relationship Id="rId66" Type="http://schemas.openxmlformats.org/officeDocument/2006/relationships/hyperlink" Target="http://trudetude.imgur.com" TargetMode="External"/><Relationship Id="rId65" Type="http://schemas.openxmlformats.org/officeDocument/2006/relationships/hyperlink" Target="http://i.imgur.com/WbStiVA.jpg" TargetMode="External"/><Relationship Id="rId68" Type="http://schemas.openxmlformats.org/officeDocument/2006/relationships/hyperlink" Target="http://i.imgur.com/jjH8MVa.jpg" TargetMode="External"/><Relationship Id="rId67" Type="http://schemas.openxmlformats.org/officeDocument/2006/relationships/hyperlink" Target="http://pastebin.com/dvMwup84" TargetMode="External"/><Relationship Id="rId609" Type="http://schemas.openxmlformats.org/officeDocument/2006/relationships/hyperlink" Target="http://pastebin.com/DWUFSn49" TargetMode="External"/><Relationship Id="rId608" Type="http://schemas.openxmlformats.org/officeDocument/2006/relationships/hyperlink" Target="http://pastebin.com/dRumY4Z9" TargetMode="External"/><Relationship Id="rId607" Type="http://schemas.openxmlformats.org/officeDocument/2006/relationships/hyperlink" Target="http://pastebin.com/J3H8gZrf" TargetMode="External"/><Relationship Id="rId60" Type="http://schemas.openxmlformats.org/officeDocument/2006/relationships/hyperlink" Target="http://imgur.com/a/fQC6O" TargetMode="External"/><Relationship Id="rId602" Type="http://schemas.openxmlformats.org/officeDocument/2006/relationships/hyperlink" Target="http://pastebin.com/F7SEGqJZ" TargetMode="External"/><Relationship Id="rId601" Type="http://schemas.openxmlformats.org/officeDocument/2006/relationships/hyperlink" Target="http://pastebin.com/F7SEGqJZ" TargetMode="External"/><Relationship Id="rId600" Type="http://schemas.openxmlformats.org/officeDocument/2006/relationships/hyperlink" Target="http://pastebin.com/x2QxR9L0" TargetMode="External"/><Relationship Id="rId606" Type="http://schemas.openxmlformats.org/officeDocument/2006/relationships/hyperlink" Target="http://pastebin.com/vVpeQdYV" TargetMode="External"/><Relationship Id="rId605" Type="http://schemas.openxmlformats.org/officeDocument/2006/relationships/hyperlink" Target="http://pastebin.com/tt8UbVPr" TargetMode="External"/><Relationship Id="rId604" Type="http://schemas.openxmlformats.org/officeDocument/2006/relationships/hyperlink" Target="http://pastebin.com/TstNcnW4" TargetMode="External"/><Relationship Id="rId603" Type="http://schemas.openxmlformats.org/officeDocument/2006/relationships/hyperlink" Target="http://pastebin.com/5hYmDi91" TargetMode="External"/><Relationship Id="rId69" Type="http://schemas.openxmlformats.org/officeDocument/2006/relationships/hyperlink" Target="http://imgur.com/0LKNEvi" TargetMode="External"/><Relationship Id="rId51" Type="http://schemas.openxmlformats.org/officeDocument/2006/relationships/hyperlink" Target="http://i.imgur.com/Fp0GXax.jpg" TargetMode="External"/><Relationship Id="rId50" Type="http://schemas.openxmlformats.org/officeDocument/2006/relationships/hyperlink" Target="http://i.imgur.com/FhIuFvN.jpg" TargetMode="External"/><Relationship Id="rId53" Type="http://schemas.openxmlformats.org/officeDocument/2006/relationships/hyperlink" Target="http://i.imgur.com/ppx4aEM.jpg" TargetMode="External"/><Relationship Id="rId52" Type="http://schemas.openxmlformats.org/officeDocument/2006/relationships/hyperlink" Target="http://imgur.com/Shdgm0N" TargetMode="External"/><Relationship Id="rId55" Type="http://schemas.openxmlformats.org/officeDocument/2006/relationships/hyperlink" Target="http://i.imgur.com/RktX95R.jpg" TargetMode="External"/><Relationship Id="rId54" Type="http://schemas.openxmlformats.org/officeDocument/2006/relationships/hyperlink" Target="http://i.imgur.com/Q6kSvGL.jpg" TargetMode="External"/><Relationship Id="rId57" Type="http://schemas.openxmlformats.org/officeDocument/2006/relationships/hyperlink" Target="http://peekaf.tumblr.com" TargetMode="External"/><Relationship Id="rId56" Type="http://schemas.openxmlformats.org/officeDocument/2006/relationships/hyperlink" Target="http://peekaf.imgur.com/all" TargetMode="External"/><Relationship Id="rId59" Type="http://schemas.openxmlformats.org/officeDocument/2006/relationships/hyperlink" Target="http://imgur.com/a/leV5u" TargetMode="External"/><Relationship Id="rId58" Type="http://schemas.openxmlformats.org/officeDocument/2006/relationships/hyperlink" Target="http://protle.tumblr.com/" TargetMode="External"/><Relationship Id="rId590" Type="http://schemas.openxmlformats.org/officeDocument/2006/relationships/hyperlink" Target="http://pastebin.com/LCC6Fz1U" TargetMode="External"/><Relationship Id="rId107" Type="http://schemas.openxmlformats.org/officeDocument/2006/relationships/hyperlink" Target="http://pastebin.com/qgVnMMbA" TargetMode="External"/><Relationship Id="rId228" Type="http://schemas.openxmlformats.org/officeDocument/2006/relationships/hyperlink" Target="http://pastebin.com/FyH5GAcT" TargetMode="External"/><Relationship Id="rId349" Type="http://schemas.openxmlformats.org/officeDocument/2006/relationships/hyperlink" Target="http://pastebin.com/hrPLtkCg" TargetMode="External"/><Relationship Id="rId106" Type="http://schemas.openxmlformats.org/officeDocument/2006/relationships/hyperlink" Target="http://pastebin.com/RB85CMXy" TargetMode="External"/><Relationship Id="rId227" Type="http://schemas.openxmlformats.org/officeDocument/2006/relationships/hyperlink" Target="http://pastebin.com/vY5fqpKN" TargetMode="External"/><Relationship Id="rId348" Type="http://schemas.openxmlformats.org/officeDocument/2006/relationships/hyperlink" Target="http://pastebin.com/pn8sMkT9" TargetMode="External"/><Relationship Id="rId469" Type="http://schemas.openxmlformats.org/officeDocument/2006/relationships/hyperlink" Target="http://pastebin.com/APS8c9rv" TargetMode="External"/><Relationship Id="rId105" Type="http://schemas.openxmlformats.org/officeDocument/2006/relationships/hyperlink" Target="http://www.pastebin.com/ijynersU" TargetMode="External"/><Relationship Id="rId226" Type="http://schemas.openxmlformats.org/officeDocument/2006/relationships/hyperlink" Target="http://pastebin.com/vZQWStBQ" TargetMode="External"/><Relationship Id="rId347" Type="http://schemas.openxmlformats.org/officeDocument/2006/relationships/hyperlink" Target="http://pastebin.com/5iGab2gZ" TargetMode="External"/><Relationship Id="rId468" Type="http://schemas.openxmlformats.org/officeDocument/2006/relationships/hyperlink" Target="http://pastebin.com/T2DFr5zn" TargetMode="External"/><Relationship Id="rId589" Type="http://schemas.openxmlformats.org/officeDocument/2006/relationships/hyperlink" Target="http://pastebin.com/X5aK7KpA" TargetMode="External"/><Relationship Id="rId104" Type="http://schemas.openxmlformats.org/officeDocument/2006/relationships/hyperlink" Target="http://pastebin.com/j9M9jbgk" TargetMode="External"/><Relationship Id="rId225" Type="http://schemas.openxmlformats.org/officeDocument/2006/relationships/hyperlink" Target="http://pastebin.com/kG9VcSuA" TargetMode="External"/><Relationship Id="rId346" Type="http://schemas.openxmlformats.org/officeDocument/2006/relationships/hyperlink" Target="http://pastebin.com/Myh9CwEE" TargetMode="External"/><Relationship Id="rId467" Type="http://schemas.openxmlformats.org/officeDocument/2006/relationships/hyperlink" Target="http://pastebin.com/praN6Pfy" TargetMode="External"/><Relationship Id="rId588" Type="http://schemas.openxmlformats.org/officeDocument/2006/relationships/hyperlink" Target="http://pastebin.com/pgnN2bVT" TargetMode="External"/><Relationship Id="rId109" Type="http://schemas.openxmlformats.org/officeDocument/2006/relationships/hyperlink" Target="http://pastebin.com/wWbLaSum" TargetMode="External"/><Relationship Id="rId108" Type="http://schemas.openxmlformats.org/officeDocument/2006/relationships/hyperlink" Target="http://pastebin.com/cgUKWWsY" TargetMode="External"/><Relationship Id="rId229" Type="http://schemas.openxmlformats.org/officeDocument/2006/relationships/hyperlink" Target="http://pastebin.com/4LNfZttQ" TargetMode="External"/><Relationship Id="rId220" Type="http://schemas.openxmlformats.org/officeDocument/2006/relationships/hyperlink" Target="http://pastebin.com/6RvqBT4R" TargetMode="External"/><Relationship Id="rId341" Type="http://schemas.openxmlformats.org/officeDocument/2006/relationships/hyperlink" Target="http://pastebin.com/rumc4195" TargetMode="External"/><Relationship Id="rId462" Type="http://schemas.openxmlformats.org/officeDocument/2006/relationships/hyperlink" Target="http://pastebin.com/ft6Xp4Nu" TargetMode="External"/><Relationship Id="rId583" Type="http://schemas.openxmlformats.org/officeDocument/2006/relationships/hyperlink" Target="http://pastebin.com/Lq8Tbig7" TargetMode="External"/><Relationship Id="rId340" Type="http://schemas.openxmlformats.org/officeDocument/2006/relationships/hyperlink" Target="http://pastebin.com/ZP79s3i4" TargetMode="External"/><Relationship Id="rId461" Type="http://schemas.openxmlformats.org/officeDocument/2006/relationships/hyperlink" Target="http://pastebin.com/jzW1bx8p" TargetMode="External"/><Relationship Id="rId582" Type="http://schemas.openxmlformats.org/officeDocument/2006/relationships/hyperlink" Target="http://pastebin.com/9FNT0JSZ" TargetMode="External"/><Relationship Id="rId460" Type="http://schemas.openxmlformats.org/officeDocument/2006/relationships/hyperlink" Target="http://pastebin.com/GCW6yBsi" TargetMode="External"/><Relationship Id="rId581" Type="http://schemas.openxmlformats.org/officeDocument/2006/relationships/hyperlink" Target="http://pastebin.com/u/waywardzephyr" TargetMode="External"/><Relationship Id="rId580" Type="http://schemas.openxmlformats.org/officeDocument/2006/relationships/hyperlink" Target="http://pastebin.com/jsqTLe6x" TargetMode="External"/><Relationship Id="rId103" Type="http://schemas.openxmlformats.org/officeDocument/2006/relationships/hyperlink" Target="http://pastebin.com/ZhBybtGQ" TargetMode="External"/><Relationship Id="rId224" Type="http://schemas.openxmlformats.org/officeDocument/2006/relationships/hyperlink" Target="http://pastebin.com/4J0BBJFn" TargetMode="External"/><Relationship Id="rId345" Type="http://schemas.openxmlformats.org/officeDocument/2006/relationships/hyperlink" Target="http://pastebin.com/0jA95pXX" TargetMode="External"/><Relationship Id="rId466" Type="http://schemas.openxmlformats.org/officeDocument/2006/relationships/hyperlink" Target="http://pastebin.com/mmcZahsc" TargetMode="External"/><Relationship Id="rId587" Type="http://schemas.openxmlformats.org/officeDocument/2006/relationships/hyperlink" Target="http://pastebin.com/eKEvgqTa" TargetMode="External"/><Relationship Id="rId102" Type="http://schemas.openxmlformats.org/officeDocument/2006/relationships/hyperlink" Target="http://monstergirlencyclopedia.wikia.com/wiki/Category:Mamono" TargetMode="External"/><Relationship Id="rId223" Type="http://schemas.openxmlformats.org/officeDocument/2006/relationships/hyperlink" Target="http://pastebin.com/FzbPjqJM" TargetMode="External"/><Relationship Id="rId344" Type="http://schemas.openxmlformats.org/officeDocument/2006/relationships/hyperlink" Target="http://pastebin.com/FJ5BwzT4" TargetMode="External"/><Relationship Id="rId465" Type="http://schemas.openxmlformats.org/officeDocument/2006/relationships/hyperlink" Target="http://pastebin.com/cg76pV4c" TargetMode="External"/><Relationship Id="rId586" Type="http://schemas.openxmlformats.org/officeDocument/2006/relationships/hyperlink" Target="http://pastebin.com/H6vNwxrk" TargetMode="External"/><Relationship Id="rId101" Type="http://schemas.openxmlformats.org/officeDocument/2006/relationships/hyperlink" Target="http://pastebin.com/7Gxbu1Xr" TargetMode="External"/><Relationship Id="rId222" Type="http://schemas.openxmlformats.org/officeDocument/2006/relationships/hyperlink" Target="http://pastebin.com/RTNxkHdz" TargetMode="External"/><Relationship Id="rId343" Type="http://schemas.openxmlformats.org/officeDocument/2006/relationships/hyperlink" Target="http://pastebin.com/0GmeajbH" TargetMode="External"/><Relationship Id="rId464" Type="http://schemas.openxmlformats.org/officeDocument/2006/relationships/hyperlink" Target="http://pastebin.com/ZMtnDDgZ" TargetMode="External"/><Relationship Id="rId585" Type="http://schemas.openxmlformats.org/officeDocument/2006/relationships/hyperlink" Target="http://pastebin.com/9kcCUHuW" TargetMode="External"/><Relationship Id="rId100" Type="http://schemas.openxmlformats.org/officeDocument/2006/relationships/hyperlink" Target="http://pastebin.com/hP3mxiLP" TargetMode="External"/><Relationship Id="rId221" Type="http://schemas.openxmlformats.org/officeDocument/2006/relationships/hyperlink" Target="https://pastebin.com/CUxdCG5p" TargetMode="External"/><Relationship Id="rId342" Type="http://schemas.openxmlformats.org/officeDocument/2006/relationships/hyperlink" Target="http://pastebin.com/HFvFWVCi" TargetMode="External"/><Relationship Id="rId463" Type="http://schemas.openxmlformats.org/officeDocument/2006/relationships/hyperlink" Target="http://pastebin.com/Ar88ucwx" TargetMode="External"/><Relationship Id="rId584" Type="http://schemas.openxmlformats.org/officeDocument/2006/relationships/hyperlink" Target="http://pastebin.com/m9D4CPDX" TargetMode="External"/><Relationship Id="rId217" Type="http://schemas.openxmlformats.org/officeDocument/2006/relationships/hyperlink" Target="http://chirb.it/bNyr5F" TargetMode="External"/><Relationship Id="rId338" Type="http://schemas.openxmlformats.org/officeDocument/2006/relationships/hyperlink" Target="http://pastebin.com/J4rL2E4x" TargetMode="External"/><Relationship Id="rId459" Type="http://schemas.openxmlformats.org/officeDocument/2006/relationships/hyperlink" Target="http://pastebin.com/dRumY4Z9" TargetMode="External"/><Relationship Id="rId216" Type="http://schemas.openxmlformats.org/officeDocument/2006/relationships/hyperlink" Target="http://pastebin.com/wupUXuBv" TargetMode="External"/><Relationship Id="rId337" Type="http://schemas.openxmlformats.org/officeDocument/2006/relationships/hyperlink" Target="http://pastebin.com/nd6rEjZj" TargetMode="External"/><Relationship Id="rId458" Type="http://schemas.openxmlformats.org/officeDocument/2006/relationships/hyperlink" Target="http://pastebin.com/pneJ9MLT" TargetMode="External"/><Relationship Id="rId579" Type="http://schemas.openxmlformats.org/officeDocument/2006/relationships/hyperlink" Target="https://pastebin.com/ZbfU3mGz" TargetMode="External"/><Relationship Id="rId215" Type="http://schemas.openxmlformats.org/officeDocument/2006/relationships/hyperlink" Target="http://pastebin.com/K9200TuE" TargetMode="External"/><Relationship Id="rId336" Type="http://schemas.openxmlformats.org/officeDocument/2006/relationships/hyperlink" Target="http://pastebin.com/XP7dRFFZ" TargetMode="External"/><Relationship Id="rId457" Type="http://schemas.openxmlformats.org/officeDocument/2006/relationships/hyperlink" Target="http://pastebin.com/zLSEN63n" TargetMode="External"/><Relationship Id="rId578" Type="http://schemas.openxmlformats.org/officeDocument/2006/relationships/hyperlink" Target="https://pastebin.com/wLc5Bu6W" TargetMode="External"/><Relationship Id="rId214" Type="http://schemas.openxmlformats.org/officeDocument/2006/relationships/hyperlink" Target="http://pastebin.com/7cvKj9by" TargetMode="External"/><Relationship Id="rId335" Type="http://schemas.openxmlformats.org/officeDocument/2006/relationships/hyperlink" Target="http://pastebin.com/Kty9gsAn" TargetMode="External"/><Relationship Id="rId456" Type="http://schemas.openxmlformats.org/officeDocument/2006/relationships/hyperlink" Target="http://pastebin.com/X2zzQhdz" TargetMode="External"/><Relationship Id="rId577" Type="http://schemas.openxmlformats.org/officeDocument/2006/relationships/hyperlink" Target="https://pastebin.com/vQJ7byh1" TargetMode="External"/><Relationship Id="rId219" Type="http://schemas.openxmlformats.org/officeDocument/2006/relationships/hyperlink" Target="http://pastebin.com/d01RZMWc" TargetMode="External"/><Relationship Id="rId218" Type="http://schemas.openxmlformats.org/officeDocument/2006/relationships/hyperlink" Target="http://pastebin.com/yhxfhU8T" TargetMode="External"/><Relationship Id="rId339" Type="http://schemas.openxmlformats.org/officeDocument/2006/relationships/hyperlink" Target="http://pastebin.com/c0sYrjwK" TargetMode="External"/><Relationship Id="rId330" Type="http://schemas.openxmlformats.org/officeDocument/2006/relationships/hyperlink" Target="http://pastebin.com/1EDU9MvV" TargetMode="External"/><Relationship Id="rId451" Type="http://schemas.openxmlformats.org/officeDocument/2006/relationships/hyperlink" Target="http://pastebin.com/ZHinx9WS" TargetMode="External"/><Relationship Id="rId572" Type="http://schemas.openxmlformats.org/officeDocument/2006/relationships/hyperlink" Target="http://pastebin.com/g210aKCr" TargetMode="External"/><Relationship Id="rId450" Type="http://schemas.openxmlformats.org/officeDocument/2006/relationships/hyperlink" Target="http://pastebin.com/ZntaJD7T" TargetMode="External"/><Relationship Id="rId571" Type="http://schemas.openxmlformats.org/officeDocument/2006/relationships/hyperlink" Target="http://pastebin.com/9qKdgPZn" TargetMode="External"/><Relationship Id="rId570" Type="http://schemas.openxmlformats.org/officeDocument/2006/relationships/hyperlink" Target="http://pastebin.com/9qKdgPZn" TargetMode="External"/><Relationship Id="rId213" Type="http://schemas.openxmlformats.org/officeDocument/2006/relationships/hyperlink" Target="https://pastebin.com/bqS5un4A" TargetMode="External"/><Relationship Id="rId334" Type="http://schemas.openxmlformats.org/officeDocument/2006/relationships/hyperlink" Target="http://pastebin.com/0DADYgpL" TargetMode="External"/><Relationship Id="rId455" Type="http://schemas.openxmlformats.org/officeDocument/2006/relationships/hyperlink" Target="http://pastebin.com/1Aw13pYg" TargetMode="External"/><Relationship Id="rId576" Type="http://schemas.openxmlformats.org/officeDocument/2006/relationships/hyperlink" Target="http://pastebin.com/yLLhHR5V" TargetMode="External"/><Relationship Id="rId212" Type="http://schemas.openxmlformats.org/officeDocument/2006/relationships/hyperlink" Target="https://pastebin.com/QjWmxvu6" TargetMode="External"/><Relationship Id="rId333" Type="http://schemas.openxmlformats.org/officeDocument/2006/relationships/hyperlink" Target="http://pastebin.com/0afQznZV" TargetMode="External"/><Relationship Id="rId454" Type="http://schemas.openxmlformats.org/officeDocument/2006/relationships/hyperlink" Target="http://pastebin.com/z4v4ZVUL" TargetMode="External"/><Relationship Id="rId575" Type="http://schemas.openxmlformats.org/officeDocument/2006/relationships/hyperlink" Target="http://pastebin.com/9zdrAgzS" TargetMode="External"/><Relationship Id="rId211" Type="http://schemas.openxmlformats.org/officeDocument/2006/relationships/hyperlink" Target="http://pastebin.com/JG5yzfXc" TargetMode="External"/><Relationship Id="rId332" Type="http://schemas.openxmlformats.org/officeDocument/2006/relationships/hyperlink" Target="http://pastebin.com/nppQbvEZ" TargetMode="External"/><Relationship Id="rId453" Type="http://schemas.openxmlformats.org/officeDocument/2006/relationships/hyperlink" Target="http://pastebin.com/D0bx82nM" TargetMode="External"/><Relationship Id="rId574" Type="http://schemas.openxmlformats.org/officeDocument/2006/relationships/hyperlink" Target="http://pastebin.com/tjkVhrLj" TargetMode="External"/><Relationship Id="rId210" Type="http://schemas.openxmlformats.org/officeDocument/2006/relationships/hyperlink" Target="http://pastebin.com/qLFH6E2x" TargetMode="External"/><Relationship Id="rId331" Type="http://schemas.openxmlformats.org/officeDocument/2006/relationships/hyperlink" Target="http://pastebin.com/LR1neeSP" TargetMode="External"/><Relationship Id="rId452" Type="http://schemas.openxmlformats.org/officeDocument/2006/relationships/hyperlink" Target="http://pastebin.com/tf4Vdy5i" TargetMode="External"/><Relationship Id="rId573" Type="http://schemas.openxmlformats.org/officeDocument/2006/relationships/hyperlink" Target="http://pastebin.com/rqwTECY5" TargetMode="External"/><Relationship Id="rId370" Type="http://schemas.openxmlformats.org/officeDocument/2006/relationships/hyperlink" Target="http://pastebin.com/FRawaJdG" TargetMode="External"/><Relationship Id="rId491" Type="http://schemas.openxmlformats.org/officeDocument/2006/relationships/hyperlink" Target="http://pastebin.com/baBh17rn" TargetMode="External"/><Relationship Id="rId490" Type="http://schemas.openxmlformats.org/officeDocument/2006/relationships/hyperlink" Target="https://pastebin.com/jkMxE1y0" TargetMode="External"/><Relationship Id="rId129" Type="http://schemas.openxmlformats.org/officeDocument/2006/relationships/hyperlink" Target="http://pastebin.com/72jq2e6m" TargetMode="External"/><Relationship Id="rId128" Type="http://schemas.openxmlformats.org/officeDocument/2006/relationships/hyperlink" Target="http://pastebin.com/3g3aJkLp" TargetMode="External"/><Relationship Id="rId249" Type="http://schemas.openxmlformats.org/officeDocument/2006/relationships/hyperlink" Target="http://pastebin.com/Yzd4ZD3u" TargetMode="External"/><Relationship Id="rId127" Type="http://schemas.openxmlformats.org/officeDocument/2006/relationships/hyperlink" Target="http://pastebin.com/BJrm9YFN" TargetMode="External"/><Relationship Id="rId248" Type="http://schemas.openxmlformats.org/officeDocument/2006/relationships/hyperlink" Target="http://pastebin.com/xSDaQpw8" TargetMode="External"/><Relationship Id="rId369" Type="http://schemas.openxmlformats.org/officeDocument/2006/relationships/hyperlink" Target="http://pastebin.com/jLJGbD2z" TargetMode="External"/><Relationship Id="rId126" Type="http://schemas.openxmlformats.org/officeDocument/2006/relationships/hyperlink" Target="http://pastebin.com/ZXkKHUGu" TargetMode="External"/><Relationship Id="rId247" Type="http://schemas.openxmlformats.org/officeDocument/2006/relationships/hyperlink" Target="http://pastebin.com/ub3d7pBP" TargetMode="External"/><Relationship Id="rId368" Type="http://schemas.openxmlformats.org/officeDocument/2006/relationships/hyperlink" Target="http://pastebin.com/2PV7D2x5" TargetMode="External"/><Relationship Id="rId489" Type="http://schemas.openxmlformats.org/officeDocument/2006/relationships/hyperlink" Target="https://pastebin.com/KLLMiziF" TargetMode="External"/><Relationship Id="rId121" Type="http://schemas.openxmlformats.org/officeDocument/2006/relationships/hyperlink" Target="http://pastebin.com/u/BeginnerHF" TargetMode="External"/><Relationship Id="rId242" Type="http://schemas.openxmlformats.org/officeDocument/2006/relationships/hyperlink" Target="https://pastebin.com/JV2PMDQq" TargetMode="External"/><Relationship Id="rId363" Type="http://schemas.openxmlformats.org/officeDocument/2006/relationships/hyperlink" Target="http://chirb.it/bNyr5F" TargetMode="External"/><Relationship Id="rId484" Type="http://schemas.openxmlformats.org/officeDocument/2006/relationships/hyperlink" Target="http://pastebin.com/XXTzYadq" TargetMode="External"/><Relationship Id="rId120" Type="http://schemas.openxmlformats.org/officeDocument/2006/relationships/hyperlink" Target="http://pastebin.com/BbtbAVc1" TargetMode="External"/><Relationship Id="rId241" Type="http://schemas.openxmlformats.org/officeDocument/2006/relationships/hyperlink" Target="http://pastebin.com/QXJHTRkQ" TargetMode="External"/><Relationship Id="rId362" Type="http://schemas.openxmlformats.org/officeDocument/2006/relationships/hyperlink" Target="http://pastebin.com/zMiHjygV" TargetMode="External"/><Relationship Id="rId483" Type="http://schemas.openxmlformats.org/officeDocument/2006/relationships/hyperlink" Target="http://pastebin.com/icjkHkUx" TargetMode="External"/><Relationship Id="rId240" Type="http://schemas.openxmlformats.org/officeDocument/2006/relationships/hyperlink" Target="http://pastebin.com/DFaMVv1u" TargetMode="External"/><Relationship Id="rId361" Type="http://schemas.openxmlformats.org/officeDocument/2006/relationships/hyperlink" Target="http://pastebin.com/jLJGbD2z" TargetMode="External"/><Relationship Id="rId482" Type="http://schemas.openxmlformats.org/officeDocument/2006/relationships/hyperlink" Target="http://pastebin.com/914qsA6g" TargetMode="External"/><Relationship Id="rId360" Type="http://schemas.openxmlformats.org/officeDocument/2006/relationships/hyperlink" Target="http://pastebin.com/4FqMMNh7" TargetMode="External"/><Relationship Id="rId481" Type="http://schemas.openxmlformats.org/officeDocument/2006/relationships/hyperlink" Target="http://pastebin.com/DAzRyicE" TargetMode="External"/><Relationship Id="rId125" Type="http://schemas.openxmlformats.org/officeDocument/2006/relationships/hyperlink" Target="http://pastebin.com/q95VMXAE" TargetMode="External"/><Relationship Id="rId246" Type="http://schemas.openxmlformats.org/officeDocument/2006/relationships/hyperlink" Target="https://pastebin.com/zYmStV4f" TargetMode="External"/><Relationship Id="rId367" Type="http://schemas.openxmlformats.org/officeDocument/2006/relationships/hyperlink" Target="http://pastebin.com/Bi3yjXQf" TargetMode="External"/><Relationship Id="rId488" Type="http://schemas.openxmlformats.org/officeDocument/2006/relationships/hyperlink" Target="https://pastebin.com/UPb6sy1w" TargetMode="External"/><Relationship Id="rId124" Type="http://schemas.openxmlformats.org/officeDocument/2006/relationships/hyperlink" Target="http://pastebin.com/avxFXAn4" TargetMode="External"/><Relationship Id="rId245" Type="http://schemas.openxmlformats.org/officeDocument/2006/relationships/hyperlink" Target="https://pastebin.com/z0w52Lif" TargetMode="External"/><Relationship Id="rId366" Type="http://schemas.openxmlformats.org/officeDocument/2006/relationships/hyperlink" Target="http://pastebin.com/77xTdF7M" TargetMode="External"/><Relationship Id="rId487" Type="http://schemas.openxmlformats.org/officeDocument/2006/relationships/hyperlink" Target="https://drive.google.com/drive/folders/0BzL7aw4ZKvmNaEIxSWFkblpHbUE" TargetMode="External"/><Relationship Id="rId123" Type="http://schemas.openxmlformats.org/officeDocument/2006/relationships/hyperlink" Target="http://pastebin.com/d2VzajYZ" TargetMode="External"/><Relationship Id="rId244" Type="http://schemas.openxmlformats.org/officeDocument/2006/relationships/hyperlink" Target="https://pastebin.com/7FU3Xf4c" TargetMode="External"/><Relationship Id="rId365" Type="http://schemas.openxmlformats.org/officeDocument/2006/relationships/hyperlink" Target="http://pastebin.com/mWPrVPT4" TargetMode="External"/><Relationship Id="rId486" Type="http://schemas.openxmlformats.org/officeDocument/2006/relationships/hyperlink" Target="http://pastebin.com/A8HuVd51" TargetMode="External"/><Relationship Id="rId122" Type="http://schemas.openxmlformats.org/officeDocument/2006/relationships/hyperlink" Target="http://pastebin.com/Qm1CZH0R" TargetMode="External"/><Relationship Id="rId243" Type="http://schemas.openxmlformats.org/officeDocument/2006/relationships/hyperlink" Target="https://pastebin.com/kicRtkD6" TargetMode="External"/><Relationship Id="rId364" Type="http://schemas.openxmlformats.org/officeDocument/2006/relationships/hyperlink" Target="http://pastebin.com/JT8fg6ij" TargetMode="External"/><Relationship Id="rId485" Type="http://schemas.openxmlformats.org/officeDocument/2006/relationships/hyperlink" Target="http://pastebin.com/re6WeMAZ" TargetMode="External"/><Relationship Id="rId95" Type="http://schemas.openxmlformats.org/officeDocument/2006/relationships/hyperlink" Target="http://pastebin.com/3V6b9pRs" TargetMode="External"/><Relationship Id="rId94" Type="http://schemas.openxmlformats.org/officeDocument/2006/relationships/hyperlink" Target="http://chirb.it/19KIPx" TargetMode="External"/><Relationship Id="rId97" Type="http://schemas.openxmlformats.org/officeDocument/2006/relationships/hyperlink" Target="http://pastebin.com/ag0zWvb5" TargetMode="External"/><Relationship Id="rId96" Type="http://schemas.openxmlformats.org/officeDocument/2006/relationships/hyperlink" Target="http://pastebin.com/u9QyVfQy" TargetMode="External"/><Relationship Id="rId99" Type="http://schemas.openxmlformats.org/officeDocument/2006/relationships/hyperlink" Target="http://chirb.it/8r6H0k" TargetMode="External"/><Relationship Id="rId480" Type="http://schemas.openxmlformats.org/officeDocument/2006/relationships/hyperlink" Target="http://pastebin.com/tk8K9xx2" TargetMode="External"/><Relationship Id="rId98" Type="http://schemas.openxmlformats.org/officeDocument/2006/relationships/hyperlink" Target="http://pastebin.com/JrfXin9b" TargetMode="External"/><Relationship Id="rId91" Type="http://schemas.openxmlformats.org/officeDocument/2006/relationships/hyperlink" Target="http://pastebin.com/MFTN2jhC" TargetMode="External"/><Relationship Id="rId90" Type="http://schemas.openxmlformats.org/officeDocument/2006/relationships/hyperlink" Target="http://pastebin.com/rZP02Z8D" TargetMode="External"/><Relationship Id="rId93" Type="http://schemas.openxmlformats.org/officeDocument/2006/relationships/hyperlink" Target="http://vocaroo.com/i/s0ku7zLcubDh" TargetMode="External"/><Relationship Id="rId92" Type="http://schemas.openxmlformats.org/officeDocument/2006/relationships/hyperlink" Target="http://pastebin.com/hcW9bZX9" TargetMode="External"/><Relationship Id="rId118" Type="http://schemas.openxmlformats.org/officeDocument/2006/relationships/hyperlink" Target="http://pastebin.com/JuxBPUgb" TargetMode="External"/><Relationship Id="rId239" Type="http://schemas.openxmlformats.org/officeDocument/2006/relationships/hyperlink" Target="http://pastebin.com/g7mADn3P" TargetMode="External"/><Relationship Id="rId117" Type="http://schemas.openxmlformats.org/officeDocument/2006/relationships/hyperlink" Target="http://pastebin.com/u/Banda" TargetMode="External"/><Relationship Id="rId238" Type="http://schemas.openxmlformats.org/officeDocument/2006/relationships/hyperlink" Target="http://pastebin.com/782suP4L" TargetMode="External"/><Relationship Id="rId359" Type="http://schemas.openxmlformats.org/officeDocument/2006/relationships/hyperlink" Target="http://pastebin.com/LT5W0DNQ" TargetMode="External"/><Relationship Id="rId116" Type="http://schemas.openxmlformats.org/officeDocument/2006/relationships/hyperlink" Target="http://archiveofourown.org/users/anonk" TargetMode="External"/><Relationship Id="rId237" Type="http://schemas.openxmlformats.org/officeDocument/2006/relationships/hyperlink" Target="http://pastebin.com/NQnEKZvp" TargetMode="External"/><Relationship Id="rId358" Type="http://schemas.openxmlformats.org/officeDocument/2006/relationships/hyperlink" Target="http://pastebin.com/EMHnJJGa" TargetMode="External"/><Relationship Id="rId479" Type="http://schemas.openxmlformats.org/officeDocument/2006/relationships/hyperlink" Target="http://pastebin.com/AdJ30Vub" TargetMode="External"/><Relationship Id="rId115" Type="http://schemas.openxmlformats.org/officeDocument/2006/relationships/hyperlink" Target="http://pastebin.com/rPRDQwp6" TargetMode="External"/><Relationship Id="rId236" Type="http://schemas.openxmlformats.org/officeDocument/2006/relationships/hyperlink" Target="http://pastebin.com/NQnEKZvp" TargetMode="External"/><Relationship Id="rId357" Type="http://schemas.openxmlformats.org/officeDocument/2006/relationships/hyperlink" Target="http://pastebin.com/x2nHANQP" TargetMode="External"/><Relationship Id="rId478" Type="http://schemas.openxmlformats.org/officeDocument/2006/relationships/hyperlink" Target="http://pastebin.com/v82SXhw3" TargetMode="External"/><Relationship Id="rId599" Type="http://schemas.openxmlformats.org/officeDocument/2006/relationships/hyperlink" Target="http://pastebin.com/M8sXyCZs" TargetMode="External"/><Relationship Id="rId119" Type="http://schemas.openxmlformats.org/officeDocument/2006/relationships/hyperlink" Target="http://pastebin.com/b80w2xw0" TargetMode="External"/><Relationship Id="rId110" Type="http://schemas.openxmlformats.org/officeDocument/2006/relationships/hyperlink" Target="http://pastebin.com/DSYgrjDe" TargetMode="External"/><Relationship Id="rId231" Type="http://schemas.openxmlformats.org/officeDocument/2006/relationships/hyperlink" Target="http://pastebin.com/Jyk5TmTj" TargetMode="External"/><Relationship Id="rId352" Type="http://schemas.openxmlformats.org/officeDocument/2006/relationships/hyperlink" Target="http://pastebin.com/pmgi1iHD" TargetMode="External"/><Relationship Id="rId473" Type="http://schemas.openxmlformats.org/officeDocument/2006/relationships/hyperlink" Target="http://pastebin.com/ySSLx5bz" TargetMode="External"/><Relationship Id="rId594" Type="http://schemas.openxmlformats.org/officeDocument/2006/relationships/hyperlink" Target="http://pastebin.com/9jQAP5SW" TargetMode="External"/><Relationship Id="rId230" Type="http://schemas.openxmlformats.org/officeDocument/2006/relationships/hyperlink" Target="http://pastebin.com/X5zWiCib" TargetMode="External"/><Relationship Id="rId351" Type="http://schemas.openxmlformats.org/officeDocument/2006/relationships/hyperlink" Target="http://pastebin.com/iyhuEFwP" TargetMode="External"/><Relationship Id="rId472" Type="http://schemas.openxmlformats.org/officeDocument/2006/relationships/hyperlink" Target="http://pastebin.com/u/samuraibobx" TargetMode="External"/><Relationship Id="rId593" Type="http://schemas.openxmlformats.org/officeDocument/2006/relationships/hyperlink" Target="http://pastebin.com/i5hPMsYE" TargetMode="External"/><Relationship Id="rId350" Type="http://schemas.openxmlformats.org/officeDocument/2006/relationships/hyperlink" Target="http://pastebin.com/WfF33win" TargetMode="External"/><Relationship Id="rId471" Type="http://schemas.openxmlformats.org/officeDocument/2006/relationships/hyperlink" Target="http://pastebin.com/u/RIVI" TargetMode="External"/><Relationship Id="rId592" Type="http://schemas.openxmlformats.org/officeDocument/2006/relationships/hyperlink" Target="http://pastebin.com/0eHeMiwrw" TargetMode="External"/><Relationship Id="rId470" Type="http://schemas.openxmlformats.org/officeDocument/2006/relationships/hyperlink" Target="http://pastebin.com/VUcfhthK" TargetMode="External"/><Relationship Id="rId591" Type="http://schemas.openxmlformats.org/officeDocument/2006/relationships/hyperlink" Target="http://pastebin.com/LCC6Fz1U" TargetMode="External"/><Relationship Id="rId114" Type="http://schemas.openxmlformats.org/officeDocument/2006/relationships/hyperlink" Target="http://pastebin.com/rqiZGGF1" TargetMode="External"/><Relationship Id="rId235" Type="http://schemas.openxmlformats.org/officeDocument/2006/relationships/hyperlink" Target="http://pastebin.com/0fkcpWnm" TargetMode="External"/><Relationship Id="rId356" Type="http://schemas.openxmlformats.org/officeDocument/2006/relationships/hyperlink" Target="http://pastebin.com/V1bmejn3" TargetMode="External"/><Relationship Id="rId477" Type="http://schemas.openxmlformats.org/officeDocument/2006/relationships/hyperlink" Target="http://www.hentai-foundry.com/stories/user/Unitypressdigital/22644/A-not-so-wicked-web/58684/Chapter-0/A-not-so-wicked-web" TargetMode="External"/><Relationship Id="rId598" Type="http://schemas.openxmlformats.org/officeDocument/2006/relationships/hyperlink" Target="http://pastebin.com/Ds2eRL9v" TargetMode="External"/><Relationship Id="rId113" Type="http://schemas.openxmlformats.org/officeDocument/2006/relationships/hyperlink" Target="http://pastebin.com/70YRq0Et" TargetMode="External"/><Relationship Id="rId234" Type="http://schemas.openxmlformats.org/officeDocument/2006/relationships/hyperlink" Target="http://pastebin.com/Paw0LtHN" TargetMode="External"/><Relationship Id="rId355" Type="http://schemas.openxmlformats.org/officeDocument/2006/relationships/hyperlink" Target="http://pastebin.com/i5zGcqju" TargetMode="External"/><Relationship Id="rId476" Type="http://schemas.openxmlformats.org/officeDocument/2006/relationships/hyperlink" Target="http://pastebin.com/uEv9sU0C" TargetMode="External"/><Relationship Id="rId597" Type="http://schemas.openxmlformats.org/officeDocument/2006/relationships/hyperlink" Target="http://pastebin.com/YaqWLg0G" TargetMode="External"/><Relationship Id="rId112" Type="http://schemas.openxmlformats.org/officeDocument/2006/relationships/hyperlink" Target="http://pastebin.com/jRuujc5p" TargetMode="External"/><Relationship Id="rId233" Type="http://schemas.openxmlformats.org/officeDocument/2006/relationships/hyperlink" Target="http://pastebin.com/xWB6JHWM" TargetMode="External"/><Relationship Id="rId354" Type="http://schemas.openxmlformats.org/officeDocument/2006/relationships/hyperlink" Target="http://pastebin.com/uFKqrqP9" TargetMode="External"/><Relationship Id="rId475" Type="http://schemas.openxmlformats.org/officeDocument/2006/relationships/hyperlink" Target="http://pastebin.com/Fup8r8hy" TargetMode="External"/><Relationship Id="rId596" Type="http://schemas.openxmlformats.org/officeDocument/2006/relationships/hyperlink" Target="http://pastebin.com/EcAi0jAY" TargetMode="External"/><Relationship Id="rId111" Type="http://schemas.openxmlformats.org/officeDocument/2006/relationships/hyperlink" Target="http://pastebin.com/eYPKmmic" TargetMode="External"/><Relationship Id="rId232" Type="http://schemas.openxmlformats.org/officeDocument/2006/relationships/hyperlink" Target="http://pastebin.com/Zb08t4K7" TargetMode="External"/><Relationship Id="rId353" Type="http://schemas.openxmlformats.org/officeDocument/2006/relationships/hyperlink" Target="http://pastebin.com/dks1QkEm" TargetMode="External"/><Relationship Id="rId474" Type="http://schemas.openxmlformats.org/officeDocument/2006/relationships/hyperlink" Target="http://pastebin.com/0HbKC5Dh" TargetMode="External"/><Relationship Id="rId595" Type="http://schemas.openxmlformats.org/officeDocument/2006/relationships/hyperlink" Target="http://pastebin.com/RgteL3cn" TargetMode="External"/><Relationship Id="rId305" Type="http://schemas.openxmlformats.org/officeDocument/2006/relationships/hyperlink" Target="http://pastebin.com/LqZVvLUK" TargetMode="External"/><Relationship Id="rId426" Type="http://schemas.openxmlformats.org/officeDocument/2006/relationships/hyperlink" Target="https://docs.google.com/document/d/1VK9bYtAGIHbCfpnzSkBLghzO5fH2-BodWhX6cv-IZiU/edit?usp=sharing" TargetMode="External"/><Relationship Id="rId547" Type="http://schemas.openxmlformats.org/officeDocument/2006/relationships/hyperlink" Target="http://pastebin.com/VzKZEvXr" TargetMode="External"/><Relationship Id="rId304" Type="http://schemas.openxmlformats.org/officeDocument/2006/relationships/hyperlink" Target="http://pastebin.com/6TyMXdXW" TargetMode="External"/><Relationship Id="rId425" Type="http://schemas.openxmlformats.org/officeDocument/2006/relationships/hyperlink" Target="http://pastebin.com/HpPHKLZ6" TargetMode="External"/><Relationship Id="rId546" Type="http://schemas.openxmlformats.org/officeDocument/2006/relationships/hyperlink" Target="http://pastebin.com/bjGzuQ0A" TargetMode="External"/><Relationship Id="rId303" Type="http://schemas.openxmlformats.org/officeDocument/2006/relationships/hyperlink" Target="http://pastebin.com/4NyEa2FW" TargetMode="External"/><Relationship Id="rId424" Type="http://schemas.openxmlformats.org/officeDocument/2006/relationships/hyperlink" Target="https://pastebin.com/QRkMi1Cg" TargetMode="External"/><Relationship Id="rId545" Type="http://schemas.openxmlformats.org/officeDocument/2006/relationships/hyperlink" Target="http://pastebin.com/QnDvzEa7" TargetMode="External"/><Relationship Id="rId666" Type="http://schemas.openxmlformats.org/officeDocument/2006/relationships/footer" Target="footer2.xml"/><Relationship Id="rId302" Type="http://schemas.openxmlformats.org/officeDocument/2006/relationships/hyperlink" Target="http://pastebin.com/ypf7KWqw" TargetMode="External"/><Relationship Id="rId423" Type="http://schemas.openxmlformats.org/officeDocument/2006/relationships/hyperlink" Target="http://pastebin.com/VFfiCcK9" TargetMode="External"/><Relationship Id="rId544" Type="http://schemas.openxmlformats.org/officeDocument/2006/relationships/hyperlink" Target="http://pastebin.com/RdXWE3JP" TargetMode="External"/><Relationship Id="rId665" Type="http://schemas.openxmlformats.org/officeDocument/2006/relationships/footer" Target="footer1.xml"/><Relationship Id="rId309" Type="http://schemas.openxmlformats.org/officeDocument/2006/relationships/hyperlink" Target="http://pastebin.com/WuNPYWzM" TargetMode="External"/><Relationship Id="rId308" Type="http://schemas.openxmlformats.org/officeDocument/2006/relationships/hyperlink" Target="http://pastebin.com/mPAVt3Wm" TargetMode="External"/><Relationship Id="rId429" Type="http://schemas.openxmlformats.org/officeDocument/2006/relationships/hyperlink" Target="http://pastebin.com/u/Nirguy" TargetMode="External"/><Relationship Id="rId307" Type="http://schemas.openxmlformats.org/officeDocument/2006/relationships/hyperlink" Target="http://pastebin.com/ZzTUA5P4" TargetMode="External"/><Relationship Id="rId428" Type="http://schemas.openxmlformats.org/officeDocument/2006/relationships/hyperlink" Target="https://docs.google.com/document/d/1Q6FO68CWpqMBET0pjHh0HY_WxwUTDvYVahSYe9ziQzw/edit?usp=sharing" TargetMode="External"/><Relationship Id="rId549" Type="http://schemas.openxmlformats.org/officeDocument/2006/relationships/hyperlink" Target="http://pastebin.com/371b7PTk" TargetMode="External"/><Relationship Id="rId306" Type="http://schemas.openxmlformats.org/officeDocument/2006/relationships/hyperlink" Target="http://pastebin.com/uEx2DUYg" TargetMode="External"/><Relationship Id="rId427" Type="http://schemas.openxmlformats.org/officeDocument/2006/relationships/hyperlink" Target="https://docs.google.com/document/d/1VK9bYtAGIHbCfpnzSkBLghzO5fH2-BodWhX6cv-IZiU/edit?usp=sharing" TargetMode="External"/><Relationship Id="rId548" Type="http://schemas.openxmlformats.org/officeDocument/2006/relationships/hyperlink" Target="http://pastebin.com/s35QCK6S" TargetMode="External"/><Relationship Id="rId660" Type="http://schemas.openxmlformats.org/officeDocument/2006/relationships/hyperlink" Target="http://www.hentai-foundry.com/stories/user/luffy316" TargetMode="External"/><Relationship Id="rId301" Type="http://schemas.openxmlformats.org/officeDocument/2006/relationships/hyperlink" Target="http://pastebin.com/cfrnrZwy" TargetMode="External"/><Relationship Id="rId422" Type="http://schemas.openxmlformats.org/officeDocument/2006/relationships/hyperlink" Target="http://pastebin.com/VFfiCcK9" TargetMode="External"/><Relationship Id="rId543" Type="http://schemas.openxmlformats.org/officeDocument/2006/relationships/hyperlink" Target="http://pastebin.com/9k9YTBp0" TargetMode="External"/><Relationship Id="rId664" Type="http://schemas.openxmlformats.org/officeDocument/2006/relationships/header" Target="header2.xml"/><Relationship Id="rId300" Type="http://schemas.openxmlformats.org/officeDocument/2006/relationships/hyperlink" Target="http://pastebin.com/vbp8TU88" TargetMode="External"/><Relationship Id="rId421" Type="http://schemas.openxmlformats.org/officeDocument/2006/relationships/hyperlink" Target="http://www.booksiesilk.com/mustacheluchador" TargetMode="External"/><Relationship Id="rId542" Type="http://schemas.openxmlformats.org/officeDocument/2006/relationships/hyperlink" Target="http://pastebin.com/TerszECY" TargetMode="External"/><Relationship Id="rId663" Type="http://schemas.openxmlformats.org/officeDocument/2006/relationships/header" Target="header1.xml"/><Relationship Id="rId420" Type="http://schemas.openxmlformats.org/officeDocument/2006/relationships/hyperlink" Target="http://pastebin.com/twMnS7VC" TargetMode="External"/><Relationship Id="rId541" Type="http://schemas.openxmlformats.org/officeDocument/2006/relationships/hyperlink" Target="http://pastebin.com/JStYd1TR" TargetMode="External"/><Relationship Id="rId662" Type="http://schemas.openxmlformats.org/officeDocument/2006/relationships/hyperlink" Target="https://www.patreon.com/sandcastles" TargetMode="External"/><Relationship Id="rId540" Type="http://schemas.openxmlformats.org/officeDocument/2006/relationships/hyperlink" Target="http://pastebin.com/nN3UKFn8" TargetMode="External"/><Relationship Id="rId661" Type="http://schemas.openxmlformats.org/officeDocument/2006/relationships/hyperlink" Target="http://luffy316.blogspot.com/" TargetMode="External"/><Relationship Id="rId415" Type="http://schemas.openxmlformats.org/officeDocument/2006/relationships/hyperlink" Target="http://pastebin.com/D0W1iALY" TargetMode="External"/><Relationship Id="rId536" Type="http://schemas.openxmlformats.org/officeDocument/2006/relationships/hyperlink" Target="http://pastebin.com/jgScDV0m" TargetMode="External"/><Relationship Id="rId657" Type="http://schemas.openxmlformats.org/officeDocument/2006/relationships/hyperlink" Target="https://www.literotica.com/s/naga-special-massage" TargetMode="External"/><Relationship Id="rId414" Type="http://schemas.openxmlformats.org/officeDocument/2006/relationships/hyperlink" Target="http://pastebin.com/ifXxP9EL" TargetMode="External"/><Relationship Id="rId535" Type="http://schemas.openxmlformats.org/officeDocument/2006/relationships/hyperlink" Target="http://pastebin.com/jCGS9dBt" TargetMode="External"/><Relationship Id="rId656" Type="http://schemas.openxmlformats.org/officeDocument/2006/relationships/hyperlink" Target="http://www.literotica.com/s/blazing-glory-ch-01" TargetMode="External"/><Relationship Id="rId413" Type="http://schemas.openxmlformats.org/officeDocument/2006/relationships/hyperlink" Target="http://pastebin.com/6Kqc6SEQ" TargetMode="External"/><Relationship Id="rId534" Type="http://schemas.openxmlformats.org/officeDocument/2006/relationships/hyperlink" Target="http://pastebin.com/YZUMaWdx" TargetMode="External"/><Relationship Id="rId655" Type="http://schemas.openxmlformats.org/officeDocument/2006/relationships/hyperlink" Target="http://www.literotica.com/s/medusa-ch-01" TargetMode="External"/><Relationship Id="rId412" Type="http://schemas.openxmlformats.org/officeDocument/2006/relationships/hyperlink" Target="http://pastebin.com/i9SnVmt2" TargetMode="External"/><Relationship Id="rId533" Type="http://schemas.openxmlformats.org/officeDocument/2006/relationships/hyperlink" Target="http://pastebin.com/9YSK7ubB" TargetMode="External"/><Relationship Id="rId654" Type="http://schemas.openxmlformats.org/officeDocument/2006/relationships/hyperlink" Target="http://www.literotica.com/s/viridian-ninja" TargetMode="External"/><Relationship Id="rId419" Type="http://schemas.openxmlformats.org/officeDocument/2006/relationships/hyperlink" Target="http://pastebin.com/jt16sFqT" TargetMode="External"/><Relationship Id="rId418" Type="http://schemas.openxmlformats.org/officeDocument/2006/relationships/hyperlink" Target="http://pastebin.com/3SuSN0kq" TargetMode="External"/><Relationship Id="rId539" Type="http://schemas.openxmlformats.org/officeDocument/2006/relationships/hyperlink" Target="http://pastebin.com/7SkJkg6n" TargetMode="External"/><Relationship Id="rId417" Type="http://schemas.openxmlformats.org/officeDocument/2006/relationships/hyperlink" Target="http://pastebin.com/Ji06viBi" TargetMode="External"/><Relationship Id="rId538" Type="http://schemas.openxmlformats.org/officeDocument/2006/relationships/hyperlink" Target="http://pastebin.com/sFT67BEN" TargetMode="External"/><Relationship Id="rId659" Type="http://schemas.openxmlformats.org/officeDocument/2006/relationships/hyperlink" Target="https://www.patreon.com/posts/goblin-diaries-11758962" TargetMode="External"/><Relationship Id="rId416" Type="http://schemas.openxmlformats.org/officeDocument/2006/relationships/hyperlink" Target="http://pastebin.com/NhhXXwLv" TargetMode="External"/><Relationship Id="rId537" Type="http://schemas.openxmlformats.org/officeDocument/2006/relationships/hyperlink" Target="http://pastebin.com/Mxk8rA1m" TargetMode="External"/><Relationship Id="rId658" Type="http://schemas.openxmlformats.org/officeDocument/2006/relationships/hyperlink" Target="http://oblimo.pbworks.com/w/page/5537575/IAT-Act-1" TargetMode="External"/><Relationship Id="rId411" Type="http://schemas.openxmlformats.org/officeDocument/2006/relationships/hyperlink" Target="http://pastebin.com/8F3BKxim" TargetMode="External"/><Relationship Id="rId532" Type="http://schemas.openxmlformats.org/officeDocument/2006/relationships/hyperlink" Target="http://pastebin.com/8Wpp7kNz" TargetMode="External"/><Relationship Id="rId653" Type="http://schemas.openxmlformats.org/officeDocument/2006/relationships/hyperlink" Target="http://www.literotica.com/s/deathstalker" TargetMode="External"/><Relationship Id="rId410" Type="http://schemas.openxmlformats.org/officeDocument/2006/relationships/hyperlink" Target="http://pastebin.com/xRaM7fWU" TargetMode="External"/><Relationship Id="rId531" Type="http://schemas.openxmlformats.org/officeDocument/2006/relationships/hyperlink" Target="http://pastebin.com/DfuAe79H" TargetMode="External"/><Relationship Id="rId652" Type="http://schemas.openxmlformats.org/officeDocument/2006/relationships/hyperlink" Target="http://www.literotica.com/s/the-serpent-and-the-shoemaker" TargetMode="External"/><Relationship Id="rId530" Type="http://schemas.openxmlformats.org/officeDocument/2006/relationships/hyperlink" Target="http://pastebin.com/uuXLab0V" TargetMode="External"/><Relationship Id="rId651" Type="http://schemas.openxmlformats.org/officeDocument/2006/relationships/hyperlink" Target="https://pastebin.com/giKP9UMU" TargetMode="External"/><Relationship Id="rId650" Type="http://schemas.openxmlformats.org/officeDocument/2006/relationships/hyperlink" Target="https://pastebin.com/JwZycUa2" TargetMode="External"/><Relationship Id="rId206" Type="http://schemas.openxmlformats.org/officeDocument/2006/relationships/hyperlink" Target="http://pastebin.com/tCPmkVgh" TargetMode="External"/><Relationship Id="rId327" Type="http://schemas.openxmlformats.org/officeDocument/2006/relationships/hyperlink" Target="http://pastebin.com/gHGVC2j5" TargetMode="External"/><Relationship Id="rId448" Type="http://schemas.openxmlformats.org/officeDocument/2006/relationships/hyperlink" Target="http://pastebin.com/tfMEDPVb" TargetMode="External"/><Relationship Id="rId569" Type="http://schemas.openxmlformats.org/officeDocument/2006/relationships/hyperlink" Target="http://pastebin.com/u/UrsusQuaestio" TargetMode="External"/><Relationship Id="rId205" Type="http://schemas.openxmlformats.org/officeDocument/2006/relationships/hyperlink" Target="http://pastebin.com/tCPmkVgh" TargetMode="External"/><Relationship Id="rId326" Type="http://schemas.openxmlformats.org/officeDocument/2006/relationships/hyperlink" Target="http://pastebin.com/3V6b9pRs" TargetMode="External"/><Relationship Id="rId447" Type="http://schemas.openxmlformats.org/officeDocument/2006/relationships/hyperlink" Target="http://pastebin.com/ziimimyc" TargetMode="External"/><Relationship Id="rId568" Type="http://schemas.openxmlformats.org/officeDocument/2006/relationships/hyperlink" Target="http://pastebin.com/f3duj4S5" TargetMode="External"/><Relationship Id="rId204" Type="http://schemas.openxmlformats.org/officeDocument/2006/relationships/hyperlink" Target="http://pastebin.com/tCPmkVgh" TargetMode="External"/><Relationship Id="rId325" Type="http://schemas.openxmlformats.org/officeDocument/2006/relationships/hyperlink" Target="http://pastebin.com/AZjrgjhu" TargetMode="External"/><Relationship Id="rId446" Type="http://schemas.openxmlformats.org/officeDocument/2006/relationships/hyperlink" Target="http://pastebin.com/ayM2XhEG" TargetMode="External"/><Relationship Id="rId567" Type="http://schemas.openxmlformats.org/officeDocument/2006/relationships/hyperlink" Target="http://pastebin.com/3P1Dfsby" TargetMode="External"/><Relationship Id="rId203" Type="http://schemas.openxmlformats.org/officeDocument/2006/relationships/hyperlink" Target="http://pastebin.com/tE2wtWGg" TargetMode="External"/><Relationship Id="rId324" Type="http://schemas.openxmlformats.org/officeDocument/2006/relationships/hyperlink" Target="http://pastebin.com/DZsPmCiY" TargetMode="External"/><Relationship Id="rId445" Type="http://schemas.openxmlformats.org/officeDocument/2006/relationships/hyperlink" Target="http://pastebin.com/ZZHvnXff" TargetMode="External"/><Relationship Id="rId566" Type="http://schemas.openxmlformats.org/officeDocument/2006/relationships/hyperlink" Target="http://pastebin.com/SR36FkJx" TargetMode="External"/><Relationship Id="rId209" Type="http://schemas.openxmlformats.org/officeDocument/2006/relationships/hyperlink" Target="https://pastebin.com/qzp8C1mg" TargetMode="External"/><Relationship Id="rId208" Type="http://schemas.openxmlformats.org/officeDocument/2006/relationships/hyperlink" Target="http://pastebin.com/KnCeBnLC" TargetMode="External"/><Relationship Id="rId329" Type="http://schemas.openxmlformats.org/officeDocument/2006/relationships/hyperlink" Target="http://pastebin.com/Sj5xubif" TargetMode="External"/><Relationship Id="rId207" Type="http://schemas.openxmlformats.org/officeDocument/2006/relationships/hyperlink" Target="http://pastebin.com/034cvbMP" TargetMode="External"/><Relationship Id="rId328" Type="http://schemas.openxmlformats.org/officeDocument/2006/relationships/hyperlink" Target="http://pastebin.com/g9gS1KJc" TargetMode="External"/><Relationship Id="rId449" Type="http://schemas.openxmlformats.org/officeDocument/2006/relationships/hyperlink" Target="http://pastebin.com/JBydFhKh" TargetMode="External"/><Relationship Id="rId440" Type="http://schemas.openxmlformats.org/officeDocument/2006/relationships/hyperlink" Target="http://pastebin.com/WNqXgHC3" TargetMode="External"/><Relationship Id="rId561" Type="http://schemas.openxmlformats.org/officeDocument/2006/relationships/hyperlink" Target="http://pastebin.com/7MaCdPZu" TargetMode="External"/><Relationship Id="rId560" Type="http://schemas.openxmlformats.org/officeDocument/2006/relationships/hyperlink" Target="http://pastebin.com/vsz3QxD5" TargetMode="External"/><Relationship Id="rId202" Type="http://schemas.openxmlformats.org/officeDocument/2006/relationships/hyperlink" Target="http://pastebin.com/Fnfk6knG" TargetMode="External"/><Relationship Id="rId323" Type="http://schemas.openxmlformats.org/officeDocument/2006/relationships/hyperlink" Target="http://pastebin.com/UQbMHgy1" TargetMode="External"/><Relationship Id="rId444" Type="http://schemas.openxmlformats.org/officeDocument/2006/relationships/hyperlink" Target="http://pastebin.com/UD6ztvq3" TargetMode="External"/><Relationship Id="rId565" Type="http://schemas.openxmlformats.org/officeDocument/2006/relationships/hyperlink" Target="http://pastebin.com/n0RNcGCw" TargetMode="External"/><Relationship Id="rId201" Type="http://schemas.openxmlformats.org/officeDocument/2006/relationships/hyperlink" Target="http://pastebin.com/bPDQRrM1" TargetMode="External"/><Relationship Id="rId322" Type="http://schemas.openxmlformats.org/officeDocument/2006/relationships/hyperlink" Target="http://pastebin.com/5HywTwy2" TargetMode="External"/><Relationship Id="rId443" Type="http://schemas.openxmlformats.org/officeDocument/2006/relationships/hyperlink" Target="http://pastebin.com/ZkQdjJFL" TargetMode="External"/><Relationship Id="rId564" Type="http://schemas.openxmlformats.org/officeDocument/2006/relationships/hyperlink" Target="http://pastebin.com/aA2JNj0S" TargetMode="External"/><Relationship Id="rId200" Type="http://schemas.openxmlformats.org/officeDocument/2006/relationships/hyperlink" Target="http://pastebin.com/gL3b6S1H" TargetMode="External"/><Relationship Id="rId321" Type="http://schemas.openxmlformats.org/officeDocument/2006/relationships/hyperlink" Target="http://pastebin.com/5ASwMNhT" TargetMode="External"/><Relationship Id="rId442" Type="http://schemas.openxmlformats.org/officeDocument/2006/relationships/hyperlink" Target="http://pastebin.com/u/PaladinD" TargetMode="External"/><Relationship Id="rId563" Type="http://schemas.openxmlformats.org/officeDocument/2006/relationships/hyperlink" Target="http://pastebin.com/wHfiNC3G" TargetMode="External"/><Relationship Id="rId320" Type="http://schemas.openxmlformats.org/officeDocument/2006/relationships/hyperlink" Target="http://pastebin.com/mzdy69db" TargetMode="External"/><Relationship Id="rId441" Type="http://schemas.openxmlformats.org/officeDocument/2006/relationships/hyperlink" Target="https://pastebin.com/EdW1kibT" TargetMode="External"/><Relationship Id="rId562" Type="http://schemas.openxmlformats.org/officeDocument/2006/relationships/hyperlink" Target="http://pastebin.com/PcbbpKqP" TargetMode="External"/><Relationship Id="rId316" Type="http://schemas.openxmlformats.org/officeDocument/2006/relationships/hyperlink" Target="http://pastebin.com/jv9kHNmu" TargetMode="External"/><Relationship Id="rId437" Type="http://schemas.openxmlformats.org/officeDocument/2006/relationships/hyperlink" Target="http://pastebin.com/8YAxTWCF" TargetMode="External"/><Relationship Id="rId558" Type="http://schemas.openxmlformats.org/officeDocument/2006/relationships/hyperlink" Target="http://pastebin.com/xfteVicJ" TargetMode="External"/><Relationship Id="rId315" Type="http://schemas.openxmlformats.org/officeDocument/2006/relationships/hyperlink" Target="http://pastebin.com/xx0kFrgx" TargetMode="External"/><Relationship Id="rId436" Type="http://schemas.openxmlformats.org/officeDocument/2006/relationships/hyperlink" Target="http://pastebin.com/zxxcpbBt" TargetMode="External"/><Relationship Id="rId557" Type="http://schemas.openxmlformats.org/officeDocument/2006/relationships/hyperlink" Target="http://pastebin.com/5iveQfMc" TargetMode="External"/><Relationship Id="rId314" Type="http://schemas.openxmlformats.org/officeDocument/2006/relationships/hyperlink" Target="http://pastebin.com/kL91UsJW" TargetMode="External"/><Relationship Id="rId435" Type="http://schemas.openxmlformats.org/officeDocument/2006/relationships/hyperlink" Target="http://pastebin.com/kP0Yp66F" TargetMode="External"/><Relationship Id="rId556" Type="http://schemas.openxmlformats.org/officeDocument/2006/relationships/hyperlink" Target="http://pastebin.com/bvDxBrMQ" TargetMode="External"/><Relationship Id="rId313" Type="http://schemas.openxmlformats.org/officeDocument/2006/relationships/hyperlink" Target="http://pastebin.com/tAZNTJQt" TargetMode="External"/><Relationship Id="rId434" Type="http://schemas.openxmlformats.org/officeDocument/2006/relationships/hyperlink" Target="http://pastebin.com/VDLUuKye" TargetMode="External"/><Relationship Id="rId555" Type="http://schemas.openxmlformats.org/officeDocument/2006/relationships/hyperlink" Target="http://pastebin.com/DBed7udV" TargetMode="External"/><Relationship Id="rId319" Type="http://schemas.openxmlformats.org/officeDocument/2006/relationships/hyperlink" Target="http://pastebin.com/jVzB5g66" TargetMode="External"/><Relationship Id="rId318" Type="http://schemas.openxmlformats.org/officeDocument/2006/relationships/hyperlink" Target="http://pastebin.com/99jfJDDQ" TargetMode="External"/><Relationship Id="rId439" Type="http://schemas.openxmlformats.org/officeDocument/2006/relationships/hyperlink" Target="http://pastebin.com/UDVdPRD2" TargetMode="External"/><Relationship Id="rId317" Type="http://schemas.openxmlformats.org/officeDocument/2006/relationships/hyperlink" Target="http://pastebin.com/TBL19dby" TargetMode="External"/><Relationship Id="rId438" Type="http://schemas.openxmlformats.org/officeDocument/2006/relationships/hyperlink" Target="http://pastebin.com/bKdTAJ3u" TargetMode="External"/><Relationship Id="rId559" Type="http://schemas.openxmlformats.org/officeDocument/2006/relationships/hyperlink" Target="http://pastebin.com/dRJqcDgG" TargetMode="External"/><Relationship Id="rId550" Type="http://schemas.openxmlformats.org/officeDocument/2006/relationships/hyperlink" Target="http://pastebin.com/YKEfz6s4" TargetMode="External"/><Relationship Id="rId312" Type="http://schemas.openxmlformats.org/officeDocument/2006/relationships/hyperlink" Target="http://pastebin.com/trb78pW7" TargetMode="External"/><Relationship Id="rId433" Type="http://schemas.openxmlformats.org/officeDocument/2006/relationships/hyperlink" Target="http://pastebin.com/ddVWLL8T" TargetMode="External"/><Relationship Id="rId554" Type="http://schemas.openxmlformats.org/officeDocument/2006/relationships/hyperlink" Target="http://pastebin.com/6XpDFVwM" TargetMode="External"/><Relationship Id="rId311" Type="http://schemas.openxmlformats.org/officeDocument/2006/relationships/hyperlink" Target="http://pastebin.com/nfpYqAMa" TargetMode="External"/><Relationship Id="rId432" Type="http://schemas.openxmlformats.org/officeDocument/2006/relationships/hyperlink" Target="http://pastebin.com/vHa934MM" TargetMode="External"/><Relationship Id="rId553" Type="http://schemas.openxmlformats.org/officeDocument/2006/relationships/hyperlink" Target="http://pastebin.com/YDCX1Whq" TargetMode="External"/><Relationship Id="rId310" Type="http://schemas.openxmlformats.org/officeDocument/2006/relationships/hyperlink" Target="http://pastebin.com/B46gpRtc" TargetMode="External"/><Relationship Id="rId431" Type="http://schemas.openxmlformats.org/officeDocument/2006/relationships/hyperlink" Target="http://pastebin.com/xy4n6cNM" TargetMode="External"/><Relationship Id="rId552" Type="http://schemas.openxmlformats.org/officeDocument/2006/relationships/hyperlink" Target="http://pastebin.com/41d2pBbg/" TargetMode="External"/><Relationship Id="rId430" Type="http://schemas.openxmlformats.org/officeDocument/2006/relationships/hyperlink" Target="http://pastebin.com/hGMHdU7r" TargetMode="External"/><Relationship Id="rId551" Type="http://schemas.openxmlformats.org/officeDocument/2006/relationships/hyperlink" Target="http://pastebin.com/B3hQEs1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